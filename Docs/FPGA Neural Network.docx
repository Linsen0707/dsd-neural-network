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6F4" w:rsidRPr="00E93E26" w:rsidRDefault="00A271E5" w:rsidP="00E93E26">
      <w:pPr>
        <w:pStyle w:val="Title"/>
        <w:jc w:val="center"/>
        <w:rPr>
          <w:rStyle w:val="Strong"/>
          <w:b w:val="0"/>
          <w:bCs w:val="0"/>
        </w:rPr>
        <w:sectPr w:rsidR="002356F4" w:rsidRPr="00E93E26" w:rsidSect="00FE04A1">
          <w:pgSz w:w="12240" w:h="15840"/>
          <w:pgMar w:top="1440" w:right="1440" w:bottom="1440" w:left="1440" w:header="720" w:footer="720" w:gutter="0"/>
          <w:cols w:space="720"/>
          <w:docGrid w:linePitch="360"/>
        </w:sectPr>
      </w:pPr>
      <w:r>
        <w:t>FPGA Neural Network</w:t>
      </w:r>
      <w:r w:rsidR="00E740FF">
        <w:br/>
      </w:r>
      <w:r w:rsidR="00E740FF" w:rsidRPr="00E740FF">
        <w:rPr>
          <w:rStyle w:val="SubtitleChar"/>
        </w:rPr>
        <w:t>Digital Systems Design</w:t>
      </w:r>
      <w:r w:rsidR="00E740FF">
        <w:rPr>
          <w:rStyle w:val="SubtitleChar"/>
        </w:rPr>
        <w:t xml:space="preserve"> - Dr. Reddy, Fall 200</w:t>
      </w:r>
      <w:r w:rsidR="00E93E26">
        <w:rPr>
          <w:rStyle w:val="SubtitleChar"/>
        </w:rPr>
        <w:t>9</w:t>
      </w:r>
    </w:p>
    <w:p w:rsidR="002356F4" w:rsidRPr="00E740FF" w:rsidRDefault="002356F4" w:rsidP="00EB1094">
      <w:pPr>
        <w:pStyle w:val="Subtitle"/>
        <w:spacing w:after="240"/>
        <w:jc w:val="center"/>
        <w:rPr>
          <w:rStyle w:val="Strong"/>
          <w:caps w:val="0"/>
        </w:rPr>
      </w:pPr>
      <w:r w:rsidRPr="00E740FF">
        <w:rPr>
          <w:rStyle w:val="Strong"/>
          <w:caps w:val="0"/>
        </w:rPr>
        <w:lastRenderedPageBreak/>
        <w:t>Alex Karantza</w:t>
      </w:r>
    </w:p>
    <w:p w:rsidR="002356F4" w:rsidRPr="00E740FF" w:rsidRDefault="002356F4" w:rsidP="00EB1094">
      <w:pPr>
        <w:pStyle w:val="Subtitle"/>
        <w:spacing w:after="240"/>
        <w:jc w:val="center"/>
        <w:rPr>
          <w:rStyle w:val="Strong"/>
          <w:caps w:val="0"/>
        </w:rPr>
      </w:pPr>
      <w:r w:rsidRPr="00E740FF">
        <w:rPr>
          <w:rStyle w:val="Strong"/>
          <w:caps w:val="0"/>
        </w:rPr>
        <w:lastRenderedPageBreak/>
        <w:t>Sam Skalicky</w:t>
      </w:r>
    </w:p>
    <w:p w:rsidR="002356F4" w:rsidRDefault="002356F4" w:rsidP="002356F4">
      <w:pPr>
        <w:pStyle w:val="Subtitle"/>
        <w:ind w:left="720" w:right="720"/>
        <w:sectPr w:rsidR="002356F4" w:rsidSect="002356F4">
          <w:type w:val="continuous"/>
          <w:pgSz w:w="12240" w:h="15840"/>
          <w:pgMar w:top="1440" w:right="1440" w:bottom="1440" w:left="1440" w:header="720" w:footer="720" w:gutter="0"/>
          <w:cols w:num="2" w:space="720"/>
          <w:docGrid w:linePitch="360"/>
        </w:sectPr>
      </w:pPr>
    </w:p>
    <w:p w:rsidR="00A271E5" w:rsidRPr="00E740FF" w:rsidRDefault="001D552F" w:rsidP="00E740FF">
      <w:pPr>
        <w:pStyle w:val="Subtitle"/>
        <w:spacing w:after="0"/>
        <w:ind w:left="720" w:right="720"/>
        <w:jc w:val="center"/>
        <w:rPr>
          <w:rStyle w:val="Emphasis"/>
        </w:rPr>
      </w:pPr>
      <w:r w:rsidRPr="00E740FF">
        <w:rPr>
          <w:rStyle w:val="Emphasis"/>
        </w:rPr>
        <w:lastRenderedPageBreak/>
        <w:t xml:space="preserve">Artificial Neural Networks are an intriguing application of digital electronics. </w:t>
      </w:r>
      <w:r w:rsidR="00345535" w:rsidRPr="00E740FF">
        <w:rPr>
          <w:rStyle w:val="Emphasis"/>
        </w:rPr>
        <w:t>Using digital systems to approximate natural analog behavior opens up new possibilities for solving problems generally considered ill-conditioned or too complex for ordinary algorithms. In this project, an implementation of a small artificial neural network on a Spartan 3E-100 FPGA is shown, and its implications for problem solving and performance discussed.</w:t>
      </w:r>
    </w:p>
    <w:p w:rsidR="00D34D5F" w:rsidRPr="00D34D5F" w:rsidRDefault="00D34D5F" w:rsidP="00D34D5F"/>
    <w:p w:rsidR="00A271E5" w:rsidRDefault="00A43FAF" w:rsidP="00A43FAF">
      <w:pPr>
        <w:pStyle w:val="Heading2"/>
      </w:pPr>
      <w:r>
        <w:t>About Neural Networks</w:t>
      </w:r>
    </w:p>
    <w:p w:rsidR="00A43FAF" w:rsidRDefault="00D34D5F" w:rsidP="00A43FAF">
      <w:r>
        <w:rPr>
          <w:noProof/>
          <w:lang w:bidi="ar-SA"/>
        </w:rPr>
        <w:drawing>
          <wp:anchor distT="0" distB="0" distL="114300" distR="114300" simplePos="0" relativeHeight="251659264" behindDoc="0" locked="0" layoutInCell="1" allowOverlap="1">
            <wp:simplePos x="0" y="0"/>
            <wp:positionH relativeFrom="column">
              <wp:posOffset>3569970</wp:posOffset>
            </wp:positionH>
            <wp:positionV relativeFrom="paragraph">
              <wp:posOffset>1205865</wp:posOffset>
            </wp:positionV>
            <wp:extent cx="2330450" cy="2105025"/>
            <wp:effectExtent l="19050" t="0" r="0" b="0"/>
            <wp:wrapSquare wrapText="bothSides"/>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330450" cy="2105025"/>
                    </a:xfrm>
                    <a:prstGeom prst="rect">
                      <a:avLst/>
                    </a:prstGeom>
                    <a:noFill/>
                    <a:ln w="9525">
                      <a:noFill/>
                      <a:miter lim="800000"/>
                      <a:headEnd/>
                      <a:tailEnd/>
                    </a:ln>
                  </pic:spPr>
                </pic:pic>
              </a:graphicData>
            </a:graphic>
          </wp:anchor>
        </w:drawing>
      </w:r>
      <w:r w:rsidR="00A43FAF">
        <w:tab/>
        <w:t xml:space="preserve">The history of computer science </w:t>
      </w:r>
      <w:r w:rsidR="003B74FB">
        <w:t xml:space="preserve">is filled with attempts to mimic biological systems using technology. </w:t>
      </w:r>
      <w:r w:rsidR="000A7F34">
        <w:t>Artificial intelligence was - and to many still is - the Holy Grail of computing theory. The mathematical models of many kinds of biological systems, including intelligence, were discovered and improved throughout the past hundred years. Genetic algorithms model the process of genetic mutation and evolution to optimize some kind of function. Neural networks</w:t>
      </w:r>
      <w:r w:rsidR="00C67096">
        <w:t xml:space="preserve"> are another kind of optimization function, modeled after the functional understanding of the cells (neurons) that make up the animal nervous system.</w:t>
      </w:r>
    </w:p>
    <w:p w:rsidR="00C67096" w:rsidRDefault="00C67096" w:rsidP="00A43FAF">
      <w:r>
        <w:tab/>
        <w:t>The actual ne</w:t>
      </w:r>
      <w:r w:rsidR="00FA7310">
        <w:t xml:space="preserve">rvous system is a very complex </w:t>
      </w:r>
      <w:r w:rsidR="00F54333">
        <w:t>electro-chemical system, operating by accumulating ions and transmitting them through cell membranes and manipulating the density of neurotransmitters. Artificial neural networ</w:t>
      </w:r>
      <w:r w:rsidR="009979A9">
        <w:t>ks simplify this system.</w:t>
      </w:r>
    </w:p>
    <w:p w:rsidR="009979A9" w:rsidRDefault="009979A9" w:rsidP="00A43FAF">
      <w:r>
        <w:tab/>
        <w:t xml:space="preserve">An artificial neural network of the kind presented here (feed-forward with back-propagation) is a graph consisting of three layers of nodes, called "neurons," each of which may be fully connected to the next layer. </w:t>
      </w:r>
      <w:r w:rsidR="00DF5A50">
        <w:t>Each of these neurons acts as a multiply-and-accumulate operator, generating a weighted sum of the outputs of the nodes in previous layers. Each connection between these nodes represents a weight. Once this weighted sum is calculated, the neuron's output is determined by a nonlinear function - large positive sum values produce outputs close to one, large negative sum values result in outputs close to zero. This kind of function is known as a "sigmoid". Once these values have propagated through all three layers, the output of the final layer of neurons is the final output of the whole network.</w:t>
      </w:r>
    </w:p>
    <w:p w:rsidR="00DF5A50" w:rsidRDefault="00DF5A50" w:rsidP="00A43FAF">
      <w:r>
        <w:tab/>
        <w:t xml:space="preserve">This fundamental operation, however, does not explain the allure of using neural networks </w:t>
      </w:r>
      <w:r w:rsidR="005C2086">
        <w:t xml:space="preserve">for problem solving. The key is that, like a human brain, this network can learn. By adjusting the connection weights properly, the output neurons can describe </w:t>
      </w:r>
      <w:r w:rsidR="005C2086">
        <w:rPr>
          <w:i/>
        </w:rPr>
        <w:t>any</w:t>
      </w:r>
      <w:r w:rsidR="005C2086">
        <w:t xml:space="preserve"> function of the inputs</w:t>
      </w:r>
      <w:ins w:id="0" w:author="Karantza" w:date="2009-11-07T22:00:00Z">
        <w:r w:rsidR="00D34D5F">
          <w:t xml:space="preserve">, including functions specified only incompletely, or by </w:t>
        </w:r>
        <w:r w:rsidR="00D34D5F">
          <w:lastRenderedPageBreak/>
          <w:t>example</w:t>
        </w:r>
      </w:ins>
      <w:r w:rsidR="005C2086">
        <w:t xml:space="preserve">. The algorithm for adjusting these weights can be thought of as running the network backwards - propagating the final error back through the weighted connections. By considering the error as a function of the weights, one can use calculus to minimize this </w:t>
      </w:r>
      <w:r w:rsidR="00D34D5F">
        <w:t>and train the network</w:t>
      </w:r>
      <w:r w:rsidR="00FC3912">
        <w:t>.</w:t>
      </w:r>
    </w:p>
    <w:p w:rsidR="003F20A3" w:rsidRDefault="003F20A3" w:rsidP="003F20A3">
      <w:pPr>
        <w:pStyle w:val="Heading2"/>
      </w:pPr>
      <w:r>
        <w:t xml:space="preserve">Mathematics of </w:t>
      </w:r>
      <w:r w:rsidR="001D4EAC">
        <w:t>THE ALGORITHM</w:t>
      </w:r>
    </w:p>
    <w:p w:rsidR="00DC1316" w:rsidRDefault="00DC1316" w:rsidP="00DC1316">
      <w:pPr>
        <w:pStyle w:val="ListParagraph"/>
      </w:pPr>
    </w:p>
    <w:p w:rsidR="00DC1316" w:rsidRDefault="00F142CC" w:rsidP="00DC1316">
      <w:pPr>
        <w:pStyle w:val="ListParagraph"/>
      </w:pPr>
      <m:oMathPara>
        <m:oMath>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 xml:space="preserve">, </m:t>
                  </m:r>
                  <m:r>
                    <m:rPr>
                      <m:nor/>
                    </m:rPr>
                    <w:rPr>
                      <w:rFonts w:ascii="Cambria Math" w:hAnsi="Cambria Math"/>
                    </w:rPr>
                    <m:t>if m is the input layer</m:t>
                  </m:r>
                </m:e>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sup>
                      </m:sSup>
                    </m:den>
                  </m:f>
                  <m:r>
                    <w:rPr>
                      <w:rFonts w:ascii="Cambria Math" w:hAnsi="Cambria Math"/>
                    </w:rPr>
                    <m:t xml:space="preserve">, </m:t>
                  </m:r>
                  <m:r>
                    <m:rPr>
                      <m:nor/>
                    </m:rPr>
                    <w:rPr>
                      <w:rFonts w:ascii="Cambria Math" w:hAnsi="Cambria Math"/>
                    </w:rPr>
                    <m:t>otherwise</m:t>
                  </m:r>
                </m:e>
              </m:eqArr>
            </m:e>
          </m:d>
        </m:oMath>
      </m:oMathPara>
    </w:p>
    <w:p w:rsidR="00F142CC" w:rsidRDefault="00F142CC" w:rsidP="00DC1316">
      <w:pPr>
        <w:pStyle w:val="ListParagraph"/>
      </w:pPr>
      <m:oMathPara>
        <m:oMath>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m:t>
                  </m:r>
                </m:sub>
              </m:sSub>
              <m:sSub>
                <m:sSubPr>
                  <m:ctrlPr>
                    <w:rPr>
                      <w:rFonts w:ascii="Cambria Math" w:hAnsi="Cambria Math"/>
                      <w:i/>
                    </w:rPr>
                  </m:ctrlPr>
                </m:sSubPr>
                <m:e>
                  <m:r>
                    <w:rPr>
                      <w:rFonts w:ascii="Cambria Math" w:hAnsi="Cambria Math"/>
                    </w:rPr>
                    <m:t>o</m:t>
                  </m:r>
                </m:e>
                <m:sub>
                  <m:r>
                    <w:rPr>
                      <w:rFonts w:ascii="Cambria Math" w:hAnsi="Cambria Math"/>
                    </w:rPr>
                    <m:t>i</m:t>
                  </m:r>
                </m:sub>
              </m:sSub>
            </m:e>
          </m:nary>
        </m:oMath>
      </m:oMathPara>
    </w:p>
    <w:p w:rsidR="004B1A36" w:rsidRDefault="004B1A36" w:rsidP="00DC1316">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 xml:space="preserve">, </m:t>
                  </m:r>
                  <m:r>
                    <m:rPr>
                      <m:nor/>
                    </m:rPr>
                    <w:rPr>
                      <w:rFonts w:ascii="Cambria Math" w:hAnsi="Cambria Math"/>
                    </w:rPr>
                    <m:t>if m is in the output layer</m:t>
                  </m:r>
                </m:e>
                <m:e>
                  <m:nary>
                    <m:naryPr>
                      <m:chr m:val="∑"/>
                      <m:ctrlPr>
                        <w:rPr>
                          <w:rFonts w:ascii="Cambria Math" w:hAnsi="Cambria Math"/>
                          <w:i/>
                        </w:rPr>
                      </m:ctrlPr>
                    </m:naryPr>
                    <m:sub>
                      <m:r>
                        <w:rPr>
                          <w:rFonts w:ascii="Cambria Math" w:hAnsi="Cambria Math"/>
                        </w:rPr>
                        <m:t>i=0</m:t>
                      </m:r>
                    </m:sub>
                    <m:sup>
                      <m:r>
                        <w:rPr>
                          <w:rFonts w:ascii="Cambria Math" w:hAnsi="Cambria Math"/>
                        </w:rPr>
                        <m:t>l</m:t>
                      </m:r>
                    </m:sup>
                    <m:e>
                      <m:sSub>
                        <m:sSubPr>
                          <m:ctrlPr>
                            <w:rPr>
                              <w:rFonts w:ascii="Cambria Math" w:hAnsi="Cambria Math"/>
                              <w:i/>
                            </w:rPr>
                          </m:ctrlPr>
                        </m:sSubPr>
                        <m:e>
                          <m:r>
                            <w:rPr>
                              <w:rFonts w:ascii="Cambria Math" w:hAnsi="Cambria Math"/>
                            </w:rPr>
                            <m:t>w</m:t>
                          </m:r>
                        </m:e>
                        <m:sub>
                          <m:r>
                            <w:rPr>
                              <w:rFonts w:ascii="Cambria Math" w:hAnsi="Cambria Math"/>
                            </w:rPr>
                            <m:t>m</m:t>
                          </m:r>
                          <m:r>
                            <w:rPr>
                              <w:rFonts w:ascii="Cambria Math" w:hAnsi="Cambria Math"/>
                            </w:rPr>
                            <m:t>,</m:t>
                          </m:r>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nary>
                  <m:r>
                    <w:rPr>
                      <w:rFonts w:ascii="Cambria Math" w:hAnsi="Cambria Math"/>
                    </w:rPr>
                    <m:t>,</m:t>
                  </m:r>
                  <m:r>
                    <w:rPr>
                      <w:rFonts w:ascii="Cambria Math" w:hAnsi="Cambria Math"/>
                    </w:rPr>
                    <m:t xml:space="preserve"> </m:t>
                  </m:r>
                  <m:r>
                    <m:rPr>
                      <m:nor/>
                    </m:rPr>
                    <w:rPr>
                      <w:rFonts w:ascii="Cambria Math" w:hAnsi="Cambria Math"/>
                    </w:rPr>
                    <m:t>otherwise</m:t>
                  </m:r>
                </m:e>
              </m:eqArr>
            </m:e>
          </m:d>
        </m:oMath>
      </m:oMathPara>
    </w:p>
    <w:p w:rsidR="00DC1316" w:rsidRDefault="00E5146E" w:rsidP="00DC1316">
      <w:pPr>
        <w:pStyle w:val="ListParagraph"/>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γ o</m:t>
              </m:r>
            </m:e>
            <m:sub>
              <m:r>
                <w:rPr>
                  <w:rFonts w:ascii="Cambria Math" w:hAnsi="Cambria Math"/>
                </w:rPr>
                <m:t>m</m:t>
              </m:r>
            </m:sub>
          </m:sSub>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xml:space="preserve">, </m:t>
          </m:r>
          <m:r>
            <m:rPr>
              <m:nor/>
            </m:rPr>
            <w:rPr>
              <w:rFonts w:ascii="Cambria Math" w:hAnsi="Cambria Math"/>
            </w:rPr>
            <m:t xml:space="preserve">where </m:t>
          </m:r>
          <m:r>
            <w:rPr>
              <w:rFonts w:ascii="Cambria Math" w:hAnsi="Cambria Math"/>
            </w:rPr>
            <m:t>γ</m:t>
          </m:r>
          <m:r>
            <w:rPr>
              <w:rFonts w:ascii="Cambria Math" w:hAnsi="Cambria Math"/>
            </w:rPr>
            <m:t xml:space="preserve"> </m:t>
          </m:r>
          <m:r>
            <m:rPr>
              <m:nor/>
            </m:rPr>
            <w:rPr>
              <w:rFonts w:ascii="Cambria Math" w:hAnsi="Cambria Math"/>
            </w:rPr>
            <m:t>is the learning rate</m:t>
          </m:r>
        </m:oMath>
      </m:oMathPara>
    </w:p>
    <w:p w:rsidR="0045321C" w:rsidRPr="00380B4F" w:rsidRDefault="00FB7B48" w:rsidP="0045321C">
      <w:pPr>
        <w:pStyle w:val="ListParagraph"/>
        <w:jc w:val="right"/>
      </w:pPr>
      <w:r w:rsidRPr="00FB7B48">
        <w:drawing>
          <wp:inline distT="0" distB="0" distL="0" distR="0">
            <wp:extent cx="2047875" cy="2088833"/>
            <wp:effectExtent l="19050" t="0" r="9525" b="0"/>
            <wp:docPr id="5" name="Picture 2"/>
            <wp:cNvGraphicFramePr/>
            <a:graphic xmlns:a="http://schemas.openxmlformats.org/drawingml/2006/main">
              <a:graphicData uri="http://schemas.openxmlformats.org/drawingml/2006/picture">
                <pic:pic xmlns:pic="http://schemas.openxmlformats.org/drawingml/2006/picture">
                  <pic:nvPicPr>
                    <pic:cNvPr id="17410" name="Picture 2"/>
                    <pic:cNvPicPr>
                      <a:picLocks noGrp="1" noChangeAspect="1" noChangeArrowheads="1"/>
                    </pic:cNvPicPr>
                  </pic:nvPicPr>
                  <pic:blipFill>
                    <a:blip r:embed="rId7"/>
                    <a:srcRect/>
                    <a:stretch>
                      <a:fillRect/>
                    </a:stretch>
                  </pic:blipFill>
                  <pic:spPr bwMode="auto">
                    <a:xfrm>
                      <a:off x="0" y="0"/>
                      <a:ext cx="2047889" cy="2088847"/>
                    </a:xfrm>
                    <a:prstGeom prst="rect">
                      <a:avLst/>
                    </a:prstGeom>
                    <a:noFill/>
                    <a:ln w="9525">
                      <a:noFill/>
                      <a:miter lim="800000"/>
                      <a:headEnd/>
                      <a:tailEnd/>
                    </a:ln>
                    <a:effectLst/>
                  </pic:spPr>
                </pic:pic>
              </a:graphicData>
            </a:graphic>
          </wp:inline>
        </w:drawing>
      </w:r>
    </w:p>
    <w:p w:rsidR="00A271E5" w:rsidRDefault="00A43FAF" w:rsidP="00A43FAF">
      <w:pPr>
        <w:pStyle w:val="Heading2"/>
      </w:pPr>
      <w:r>
        <w:t>Implementation</w:t>
      </w:r>
    </w:p>
    <w:p w:rsidR="001564D6" w:rsidRDefault="001564D6" w:rsidP="001564D6">
      <w:r>
        <w:tab/>
        <w:t>This project implemented a neural network capable of learning any two-input function, such as AND, OR, XOR, et</w:t>
      </w:r>
      <w:r w:rsidR="00874CE1">
        <w:t>c</w:t>
      </w:r>
      <w:r>
        <w:t>, using two input neurons, three hidden neurons, and one output neuron, with nine weighted connections total. This is the smallest network that is practically useful, but it could be expanded to any number of inputs and outputs, operating on any number of degrees of freedom, simply</w:t>
      </w:r>
      <w:r w:rsidR="00874CE1">
        <w:t xml:space="preserve"> by</w:t>
      </w:r>
      <w:r>
        <w:t xml:space="preserve"> increasing the number of nodes; no additional components would need to be designed.</w:t>
      </w:r>
    </w:p>
    <w:p w:rsidR="001564D6" w:rsidRDefault="001564D6" w:rsidP="001564D6">
      <w:r>
        <w:tab/>
        <w:t>&lt;</w:t>
      </w:r>
      <w:r w:rsidR="00874CE1">
        <w:t>Structural</w:t>
      </w:r>
      <w:r>
        <w:t xml:space="preserve"> overview of the entities in the project and how they realize the equations above&gt;</w:t>
      </w:r>
    </w:p>
    <w:p w:rsidR="001564D6" w:rsidRDefault="001564D6" w:rsidP="001564D6">
      <w:r>
        <w:tab/>
        <w:t>Internally all the calculations are done using custom fixed point arithmetic. &lt;Explain why we did this, and why not floats, and how we could have improved with floats&gt;</w:t>
      </w:r>
    </w:p>
    <w:p w:rsidR="001564D6" w:rsidRDefault="001564D6" w:rsidP="001564D6">
      <w:r>
        <w:tab/>
        <w:t>&lt;How we use the demo board's IO</w:t>
      </w:r>
      <w:r w:rsidR="0064540C">
        <w:t>&gt;</w:t>
      </w:r>
    </w:p>
    <w:p w:rsidR="00A43FAF" w:rsidRDefault="00A43FAF" w:rsidP="00A271E5"/>
    <w:p w:rsidR="00A271E5" w:rsidRDefault="00A43FAF" w:rsidP="00A43FAF">
      <w:pPr>
        <w:pStyle w:val="Heading2"/>
      </w:pPr>
      <w:r>
        <w:lastRenderedPageBreak/>
        <w:t>Testing</w:t>
      </w:r>
    </w:p>
    <w:p w:rsidR="0064540C" w:rsidRDefault="0064540C" w:rsidP="00A271E5">
      <w:r>
        <w:tab/>
        <w:t>&lt;Simulation in ModelSim&gt;</w:t>
      </w:r>
    </w:p>
    <w:p w:rsidR="0064540C" w:rsidRDefault="0064540C" w:rsidP="00A271E5">
      <w:r>
        <w:tab/>
        <w:t>&lt;Sim results&gt;</w:t>
      </w:r>
    </w:p>
    <w:p w:rsidR="000A6CFE" w:rsidRDefault="0064540C" w:rsidP="00A271E5">
      <w:r>
        <w:tab/>
        <w:t>&lt;Physical testing&gt;</w:t>
      </w:r>
    </w:p>
    <w:p w:rsidR="00A271E5" w:rsidRDefault="00A43FAF" w:rsidP="00A43FAF">
      <w:pPr>
        <w:pStyle w:val="Heading2"/>
      </w:pPr>
      <w:r>
        <w:t>Results</w:t>
      </w:r>
    </w:p>
    <w:p w:rsidR="0064540C" w:rsidRDefault="0064540C" w:rsidP="0064540C">
      <w:r>
        <w:tab/>
        <w:t xml:space="preserve">&lt;Modelsim </w:t>
      </w:r>
      <w:proofErr w:type="spellStart"/>
      <w:r>
        <w:t>vs</w:t>
      </w:r>
      <w:proofErr w:type="spellEnd"/>
      <w:r>
        <w:t xml:space="preserve"> C implementation&gt;</w:t>
      </w:r>
    </w:p>
    <w:p w:rsidR="0064540C" w:rsidRDefault="0064540C" w:rsidP="0064540C">
      <w:r>
        <w:tab/>
        <w:t xml:space="preserve">&lt;Testing on the </w:t>
      </w:r>
      <w:proofErr w:type="spellStart"/>
      <w:r>
        <w:t>xilinx</w:t>
      </w:r>
      <w:proofErr w:type="spellEnd"/>
      <w:r>
        <w:t xml:space="preserve"> demo board&gt;</w:t>
      </w:r>
    </w:p>
    <w:p w:rsidR="0064540C" w:rsidRPr="0064540C" w:rsidRDefault="0064540C" w:rsidP="0064540C">
      <w:r>
        <w:tab/>
        <w:t>&lt;Device utilization&gt;</w:t>
      </w:r>
    </w:p>
    <w:tbl>
      <w:tblPr>
        <w:tblW w:w="0" w:type="auto"/>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000"/>
      </w:tblPr>
      <w:tblGrid>
        <w:gridCol w:w="2795"/>
        <w:gridCol w:w="1026"/>
        <w:gridCol w:w="990"/>
        <w:gridCol w:w="1390"/>
      </w:tblGrid>
      <w:tr w:rsidR="000A6CFE" w:rsidTr="00896273">
        <w:trPr>
          <w:trHeight w:val="620"/>
          <w:jc w:val="center"/>
        </w:trPr>
        <w:tc>
          <w:tcPr>
            <w:tcW w:w="2795" w:type="dxa"/>
            <w:shd w:val="clear" w:color="auto" w:fill="auto"/>
            <w:vAlign w:val="center"/>
          </w:tcPr>
          <w:p w:rsidR="00896273" w:rsidRDefault="00896273" w:rsidP="00896273">
            <w:pPr>
              <w:jc w:val="center"/>
            </w:pPr>
            <w:r>
              <w:t>Total resources used: 19%</w:t>
            </w:r>
          </w:p>
        </w:tc>
        <w:tc>
          <w:tcPr>
            <w:tcW w:w="3406" w:type="dxa"/>
            <w:gridSpan w:val="3"/>
            <w:shd w:val="clear" w:color="auto" w:fill="auto"/>
            <w:vAlign w:val="center"/>
          </w:tcPr>
          <w:p w:rsidR="00896273" w:rsidRDefault="00896273" w:rsidP="00896273">
            <w:pPr>
              <w:jc w:val="center"/>
            </w:pPr>
            <w:r>
              <w:rPr>
                <w:rFonts w:ascii="Calibri" w:eastAsia="Calibri" w:hAnsi="Calibri" w:cs="Calibri"/>
                <w:b/>
                <w:color w:val="000000"/>
                <w:u w:val="single"/>
              </w:rPr>
              <w:t>Device Utilization Summary</w:t>
            </w:r>
          </w:p>
        </w:tc>
      </w:tr>
      <w:tr w:rsidR="000A6CFE" w:rsidTr="00896273">
        <w:trPr>
          <w:trHeight w:val="308"/>
          <w:jc w:val="center"/>
        </w:trPr>
        <w:tc>
          <w:tcPr>
            <w:tcW w:w="2795" w:type="dxa"/>
            <w:shd w:val="clear" w:color="auto" w:fill="auto"/>
            <w:vAlign w:val="center"/>
          </w:tcPr>
          <w:p w:rsidR="00896273" w:rsidRDefault="00896273" w:rsidP="00896273">
            <w:pPr>
              <w:jc w:val="center"/>
            </w:pPr>
            <w:r>
              <w:rPr>
                <w:rFonts w:ascii="Calibri" w:eastAsia="Calibri" w:hAnsi="Calibri" w:cs="Calibri"/>
                <w:color w:val="000000"/>
              </w:rPr>
              <w:t>Logic Utilization</w:t>
            </w:r>
          </w:p>
        </w:tc>
        <w:tc>
          <w:tcPr>
            <w:tcW w:w="1026" w:type="dxa"/>
            <w:shd w:val="clear" w:color="auto" w:fill="auto"/>
            <w:vAlign w:val="center"/>
          </w:tcPr>
          <w:p w:rsidR="00896273" w:rsidRDefault="00896273" w:rsidP="00896273">
            <w:pPr>
              <w:jc w:val="center"/>
            </w:pPr>
            <w:r>
              <w:rPr>
                <w:rFonts w:ascii="Calibri" w:eastAsia="Calibri" w:hAnsi="Calibri" w:cs="Calibri"/>
                <w:color w:val="000000"/>
              </w:rPr>
              <w:t>Used</w:t>
            </w:r>
          </w:p>
        </w:tc>
        <w:tc>
          <w:tcPr>
            <w:tcW w:w="990" w:type="dxa"/>
            <w:shd w:val="clear" w:color="auto" w:fill="auto"/>
            <w:vAlign w:val="center"/>
          </w:tcPr>
          <w:p w:rsidR="00896273" w:rsidRDefault="00896273" w:rsidP="00896273">
            <w:pPr>
              <w:jc w:val="center"/>
            </w:pPr>
            <w:r>
              <w:rPr>
                <w:rFonts w:ascii="Calibri" w:eastAsia="Calibri" w:hAnsi="Calibri" w:cs="Calibri"/>
                <w:color w:val="000000"/>
              </w:rPr>
              <w:t>Available</w:t>
            </w:r>
          </w:p>
        </w:tc>
        <w:tc>
          <w:tcPr>
            <w:tcW w:w="1390" w:type="dxa"/>
            <w:shd w:val="clear" w:color="auto" w:fill="auto"/>
            <w:vAlign w:val="center"/>
          </w:tcPr>
          <w:p w:rsidR="00896273" w:rsidRDefault="00896273" w:rsidP="00896273">
            <w:pPr>
              <w:jc w:val="center"/>
            </w:pPr>
            <w:r>
              <w:rPr>
                <w:rFonts w:ascii="Calibri" w:eastAsia="Calibri" w:hAnsi="Calibri" w:cs="Calibri"/>
                <w:color w:val="000000"/>
              </w:rPr>
              <w:t>Utilization</w:t>
            </w:r>
          </w:p>
        </w:tc>
      </w:tr>
      <w:tr w:rsidR="000A6CFE" w:rsidTr="00896273">
        <w:trPr>
          <w:trHeight w:val="308"/>
          <w:jc w:val="center"/>
        </w:trPr>
        <w:tc>
          <w:tcPr>
            <w:tcW w:w="2795" w:type="dxa"/>
            <w:shd w:val="clear" w:color="auto" w:fill="auto"/>
            <w:vAlign w:val="center"/>
          </w:tcPr>
          <w:p w:rsidR="00896273" w:rsidRDefault="00896273" w:rsidP="00896273">
            <w:pPr>
              <w:jc w:val="center"/>
            </w:pPr>
            <w:r>
              <w:rPr>
                <w:rFonts w:ascii="Calibri" w:eastAsia="Calibri" w:hAnsi="Calibri" w:cs="Calibri"/>
                <w:color w:val="000000"/>
              </w:rPr>
              <w:t>Number of Slice Latches</w:t>
            </w:r>
          </w:p>
        </w:tc>
        <w:tc>
          <w:tcPr>
            <w:tcW w:w="1026" w:type="dxa"/>
            <w:shd w:val="clear" w:color="auto" w:fill="auto"/>
            <w:vAlign w:val="center"/>
          </w:tcPr>
          <w:p w:rsidR="00896273" w:rsidRDefault="00896273" w:rsidP="00896273">
            <w:pPr>
              <w:jc w:val="center"/>
            </w:pPr>
            <w:r>
              <w:rPr>
                <w:rFonts w:ascii="Calibri" w:eastAsia="Calibri" w:hAnsi="Calibri" w:cs="Calibri"/>
                <w:color w:val="000000"/>
              </w:rPr>
              <w:t>22</w:t>
            </w:r>
          </w:p>
        </w:tc>
        <w:tc>
          <w:tcPr>
            <w:tcW w:w="990" w:type="dxa"/>
            <w:shd w:val="clear" w:color="auto" w:fill="auto"/>
            <w:vAlign w:val="center"/>
          </w:tcPr>
          <w:p w:rsidR="00896273" w:rsidRDefault="00896273" w:rsidP="00896273">
            <w:pPr>
              <w:jc w:val="center"/>
            </w:pPr>
            <w:r>
              <w:rPr>
                <w:rFonts w:ascii="Calibri" w:eastAsia="Calibri" w:hAnsi="Calibri" w:cs="Calibri"/>
                <w:color w:val="000000"/>
              </w:rPr>
              <w:t>1,920</w:t>
            </w:r>
          </w:p>
        </w:tc>
        <w:tc>
          <w:tcPr>
            <w:tcW w:w="1390" w:type="dxa"/>
            <w:shd w:val="clear" w:color="auto" w:fill="auto"/>
            <w:vAlign w:val="center"/>
          </w:tcPr>
          <w:p w:rsidR="00896273" w:rsidRDefault="00896273" w:rsidP="00896273">
            <w:pPr>
              <w:jc w:val="center"/>
            </w:pPr>
            <w:r>
              <w:rPr>
                <w:rFonts w:ascii="Calibri" w:eastAsia="Calibri" w:hAnsi="Calibri" w:cs="Calibri"/>
                <w:color w:val="000000"/>
              </w:rPr>
              <w:t>1%</w:t>
            </w:r>
          </w:p>
        </w:tc>
      </w:tr>
      <w:tr w:rsidR="000A6CFE" w:rsidTr="00896273">
        <w:trPr>
          <w:trHeight w:val="308"/>
          <w:jc w:val="center"/>
        </w:trPr>
        <w:tc>
          <w:tcPr>
            <w:tcW w:w="2795" w:type="dxa"/>
            <w:shd w:val="clear" w:color="auto" w:fill="auto"/>
            <w:vAlign w:val="center"/>
          </w:tcPr>
          <w:p w:rsidR="00896273" w:rsidRDefault="00896273" w:rsidP="00896273">
            <w:pPr>
              <w:jc w:val="center"/>
            </w:pPr>
            <w:r>
              <w:rPr>
                <w:rFonts w:ascii="Calibri" w:eastAsia="Calibri" w:hAnsi="Calibri" w:cs="Calibri"/>
                <w:color w:val="000000"/>
              </w:rPr>
              <w:t>Occupied Slices</w:t>
            </w:r>
          </w:p>
        </w:tc>
        <w:tc>
          <w:tcPr>
            <w:tcW w:w="1026" w:type="dxa"/>
            <w:shd w:val="clear" w:color="auto" w:fill="auto"/>
            <w:vAlign w:val="center"/>
          </w:tcPr>
          <w:p w:rsidR="00896273" w:rsidRDefault="00896273" w:rsidP="00896273">
            <w:pPr>
              <w:jc w:val="center"/>
            </w:pPr>
            <w:r>
              <w:rPr>
                <w:rFonts w:ascii="Calibri" w:eastAsia="Calibri" w:hAnsi="Calibri" w:cs="Calibri"/>
                <w:color w:val="000000"/>
              </w:rPr>
              <w:t>197</w:t>
            </w:r>
          </w:p>
        </w:tc>
        <w:tc>
          <w:tcPr>
            <w:tcW w:w="990" w:type="dxa"/>
            <w:shd w:val="clear" w:color="auto" w:fill="auto"/>
            <w:vAlign w:val="center"/>
          </w:tcPr>
          <w:p w:rsidR="00896273" w:rsidRDefault="00896273" w:rsidP="00896273">
            <w:pPr>
              <w:jc w:val="center"/>
            </w:pPr>
            <w:r>
              <w:rPr>
                <w:rFonts w:ascii="Calibri" w:eastAsia="Calibri" w:hAnsi="Calibri" w:cs="Calibri"/>
                <w:color w:val="000000"/>
              </w:rPr>
              <w:t>960</w:t>
            </w:r>
          </w:p>
        </w:tc>
        <w:tc>
          <w:tcPr>
            <w:tcW w:w="1390" w:type="dxa"/>
            <w:shd w:val="clear" w:color="auto" w:fill="auto"/>
            <w:vAlign w:val="center"/>
          </w:tcPr>
          <w:p w:rsidR="00896273" w:rsidRDefault="00896273" w:rsidP="00896273">
            <w:pPr>
              <w:jc w:val="center"/>
            </w:pPr>
            <w:r>
              <w:rPr>
                <w:rFonts w:ascii="Calibri" w:eastAsia="Calibri" w:hAnsi="Calibri" w:cs="Calibri"/>
                <w:color w:val="000000"/>
              </w:rPr>
              <w:t>20%</w:t>
            </w:r>
          </w:p>
        </w:tc>
      </w:tr>
      <w:tr w:rsidR="000A6CFE" w:rsidTr="00896273">
        <w:trPr>
          <w:trHeight w:val="308"/>
          <w:jc w:val="center"/>
        </w:trPr>
        <w:tc>
          <w:tcPr>
            <w:tcW w:w="2795" w:type="dxa"/>
            <w:shd w:val="clear" w:color="auto" w:fill="auto"/>
            <w:vAlign w:val="center"/>
          </w:tcPr>
          <w:p w:rsidR="00896273" w:rsidRDefault="00896273" w:rsidP="00896273">
            <w:pPr>
              <w:jc w:val="center"/>
            </w:pPr>
            <w:r>
              <w:rPr>
                <w:rFonts w:ascii="Calibri" w:eastAsia="Calibri" w:hAnsi="Calibri" w:cs="Calibri"/>
                <w:color w:val="000000"/>
              </w:rPr>
              <w:t>4 input LUTs</w:t>
            </w:r>
          </w:p>
        </w:tc>
        <w:tc>
          <w:tcPr>
            <w:tcW w:w="1026" w:type="dxa"/>
            <w:shd w:val="clear" w:color="auto" w:fill="auto"/>
            <w:vAlign w:val="center"/>
          </w:tcPr>
          <w:p w:rsidR="00896273" w:rsidRDefault="00896273" w:rsidP="00896273">
            <w:pPr>
              <w:jc w:val="center"/>
            </w:pPr>
            <w:r>
              <w:rPr>
                <w:rFonts w:ascii="Calibri" w:eastAsia="Calibri" w:hAnsi="Calibri" w:cs="Calibri"/>
                <w:color w:val="000000"/>
              </w:rPr>
              <w:t>360</w:t>
            </w:r>
          </w:p>
        </w:tc>
        <w:tc>
          <w:tcPr>
            <w:tcW w:w="990" w:type="dxa"/>
            <w:shd w:val="clear" w:color="auto" w:fill="auto"/>
            <w:vAlign w:val="center"/>
          </w:tcPr>
          <w:p w:rsidR="00896273" w:rsidRDefault="00896273" w:rsidP="00896273">
            <w:pPr>
              <w:jc w:val="center"/>
            </w:pPr>
            <w:r>
              <w:rPr>
                <w:rFonts w:ascii="Calibri" w:eastAsia="Calibri" w:hAnsi="Calibri" w:cs="Calibri"/>
                <w:color w:val="000000"/>
              </w:rPr>
              <w:t>1,920</w:t>
            </w:r>
          </w:p>
        </w:tc>
        <w:tc>
          <w:tcPr>
            <w:tcW w:w="1390" w:type="dxa"/>
            <w:shd w:val="clear" w:color="auto" w:fill="auto"/>
            <w:vAlign w:val="center"/>
          </w:tcPr>
          <w:p w:rsidR="00896273" w:rsidRDefault="00896273" w:rsidP="00896273">
            <w:pPr>
              <w:jc w:val="center"/>
            </w:pPr>
            <w:r>
              <w:rPr>
                <w:rFonts w:ascii="Calibri" w:eastAsia="Calibri" w:hAnsi="Calibri" w:cs="Calibri"/>
                <w:color w:val="000000"/>
              </w:rPr>
              <w:t>18%</w:t>
            </w:r>
          </w:p>
        </w:tc>
      </w:tr>
      <w:tr w:rsidR="000A6CFE" w:rsidTr="00896273">
        <w:trPr>
          <w:trHeight w:val="308"/>
          <w:jc w:val="center"/>
        </w:trPr>
        <w:tc>
          <w:tcPr>
            <w:tcW w:w="2795" w:type="dxa"/>
            <w:shd w:val="clear" w:color="auto" w:fill="auto"/>
            <w:vAlign w:val="center"/>
          </w:tcPr>
          <w:p w:rsidR="00896273" w:rsidRDefault="00896273" w:rsidP="0086309D">
            <w:pPr>
              <w:jc w:val="center"/>
            </w:pPr>
          </w:p>
        </w:tc>
        <w:tc>
          <w:tcPr>
            <w:tcW w:w="1026" w:type="dxa"/>
            <w:shd w:val="clear" w:color="auto" w:fill="auto"/>
            <w:vAlign w:val="center"/>
          </w:tcPr>
          <w:p w:rsidR="00896273" w:rsidRDefault="00896273" w:rsidP="007D3441">
            <w:pPr>
              <w:jc w:val="center"/>
            </w:pPr>
            <w:r>
              <w:rPr>
                <w:rFonts w:ascii="Calibri" w:eastAsia="Calibri" w:hAnsi="Calibri" w:cs="Calibri"/>
                <w:color w:val="000000"/>
              </w:rPr>
              <w:t>Logic</w:t>
            </w:r>
          </w:p>
        </w:tc>
        <w:tc>
          <w:tcPr>
            <w:tcW w:w="990" w:type="dxa"/>
            <w:shd w:val="clear" w:color="auto" w:fill="auto"/>
            <w:vAlign w:val="center"/>
          </w:tcPr>
          <w:p w:rsidR="00896273" w:rsidRDefault="00896273" w:rsidP="00896273">
            <w:pPr>
              <w:jc w:val="center"/>
            </w:pPr>
            <w:r>
              <w:rPr>
                <w:rFonts w:ascii="Calibri" w:eastAsia="Calibri" w:hAnsi="Calibri" w:cs="Calibri"/>
                <w:color w:val="000000"/>
              </w:rPr>
              <w:t>328</w:t>
            </w:r>
          </w:p>
        </w:tc>
        <w:tc>
          <w:tcPr>
            <w:tcW w:w="1390" w:type="dxa"/>
            <w:shd w:val="clear" w:color="auto" w:fill="auto"/>
            <w:vAlign w:val="center"/>
          </w:tcPr>
          <w:p w:rsidR="00896273" w:rsidRDefault="00896273" w:rsidP="00896273">
            <w:pPr>
              <w:jc w:val="center"/>
            </w:pPr>
            <w:r>
              <w:rPr>
                <w:rFonts w:ascii="Calibri" w:eastAsia="Calibri" w:hAnsi="Calibri" w:cs="Calibri"/>
                <w:color w:val="000000"/>
              </w:rPr>
              <w:t>17%</w:t>
            </w:r>
          </w:p>
        </w:tc>
      </w:tr>
      <w:tr w:rsidR="000A6CFE" w:rsidTr="00896273">
        <w:trPr>
          <w:trHeight w:val="308"/>
          <w:jc w:val="center"/>
        </w:trPr>
        <w:tc>
          <w:tcPr>
            <w:tcW w:w="2795" w:type="dxa"/>
            <w:shd w:val="clear" w:color="auto" w:fill="auto"/>
            <w:vAlign w:val="center"/>
          </w:tcPr>
          <w:p w:rsidR="00896273" w:rsidRDefault="00896273" w:rsidP="00FF69DC">
            <w:pPr>
              <w:jc w:val="center"/>
            </w:pPr>
          </w:p>
        </w:tc>
        <w:tc>
          <w:tcPr>
            <w:tcW w:w="1026" w:type="dxa"/>
            <w:shd w:val="clear" w:color="auto" w:fill="auto"/>
            <w:vAlign w:val="center"/>
          </w:tcPr>
          <w:p w:rsidR="00896273" w:rsidRDefault="00896273" w:rsidP="008F52E7">
            <w:pPr>
              <w:jc w:val="center"/>
            </w:pPr>
            <w:r>
              <w:rPr>
                <w:rFonts w:ascii="Calibri" w:eastAsia="Calibri" w:hAnsi="Calibri" w:cs="Calibri"/>
                <w:color w:val="000000"/>
              </w:rPr>
              <w:t>Route-thru</w:t>
            </w:r>
          </w:p>
        </w:tc>
        <w:tc>
          <w:tcPr>
            <w:tcW w:w="990" w:type="dxa"/>
            <w:shd w:val="clear" w:color="auto" w:fill="auto"/>
            <w:vAlign w:val="center"/>
          </w:tcPr>
          <w:p w:rsidR="00896273" w:rsidRDefault="00896273" w:rsidP="00896273">
            <w:pPr>
              <w:jc w:val="center"/>
            </w:pPr>
            <w:r>
              <w:rPr>
                <w:rFonts w:ascii="Calibri" w:eastAsia="Calibri" w:hAnsi="Calibri" w:cs="Calibri"/>
                <w:color w:val="000000"/>
              </w:rPr>
              <w:t>32</w:t>
            </w:r>
          </w:p>
        </w:tc>
        <w:tc>
          <w:tcPr>
            <w:tcW w:w="1390" w:type="dxa"/>
            <w:shd w:val="clear" w:color="auto" w:fill="auto"/>
            <w:vAlign w:val="center"/>
          </w:tcPr>
          <w:p w:rsidR="00896273" w:rsidRDefault="00896273" w:rsidP="00896273">
            <w:pPr>
              <w:jc w:val="center"/>
            </w:pPr>
            <w:r>
              <w:t>3%</w:t>
            </w:r>
          </w:p>
        </w:tc>
      </w:tr>
      <w:tr w:rsidR="000A6CFE" w:rsidTr="00896273">
        <w:trPr>
          <w:trHeight w:val="308"/>
          <w:jc w:val="center"/>
        </w:trPr>
        <w:tc>
          <w:tcPr>
            <w:tcW w:w="2795" w:type="dxa"/>
            <w:shd w:val="clear" w:color="auto" w:fill="auto"/>
            <w:vAlign w:val="center"/>
          </w:tcPr>
          <w:p w:rsidR="00896273" w:rsidRDefault="00896273" w:rsidP="00896273">
            <w:pPr>
              <w:jc w:val="center"/>
            </w:pPr>
            <w:r>
              <w:rPr>
                <w:rFonts w:ascii="Calibri" w:eastAsia="Calibri" w:hAnsi="Calibri" w:cs="Calibri"/>
                <w:color w:val="000000"/>
              </w:rPr>
              <w:t>Number of bonded IOBs</w:t>
            </w:r>
          </w:p>
        </w:tc>
        <w:tc>
          <w:tcPr>
            <w:tcW w:w="1026" w:type="dxa"/>
            <w:shd w:val="clear" w:color="auto" w:fill="auto"/>
            <w:vAlign w:val="center"/>
          </w:tcPr>
          <w:p w:rsidR="00896273" w:rsidRDefault="00896273" w:rsidP="00896273">
            <w:pPr>
              <w:jc w:val="center"/>
            </w:pPr>
            <w:r>
              <w:rPr>
                <w:rFonts w:ascii="Calibri" w:eastAsia="Calibri" w:hAnsi="Calibri" w:cs="Calibri"/>
                <w:color w:val="000000"/>
              </w:rPr>
              <w:t>10</w:t>
            </w:r>
          </w:p>
        </w:tc>
        <w:tc>
          <w:tcPr>
            <w:tcW w:w="990" w:type="dxa"/>
            <w:shd w:val="clear" w:color="auto" w:fill="auto"/>
            <w:vAlign w:val="center"/>
          </w:tcPr>
          <w:p w:rsidR="00896273" w:rsidRDefault="00896273" w:rsidP="00896273">
            <w:pPr>
              <w:jc w:val="center"/>
            </w:pPr>
            <w:r>
              <w:rPr>
                <w:rFonts w:ascii="Calibri" w:eastAsia="Calibri" w:hAnsi="Calibri" w:cs="Calibri"/>
                <w:color w:val="000000"/>
              </w:rPr>
              <w:t>108</w:t>
            </w:r>
          </w:p>
        </w:tc>
        <w:tc>
          <w:tcPr>
            <w:tcW w:w="1390" w:type="dxa"/>
            <w:shd w:val="clear" w:color="auto" w:fill="auto"/>
            <w:vAlign w:val="center"/>
          </w:tcPr>
          <w:p w:rsidR="00896273" w:rsidRDefault="00896273" w:rsidP="00896273">
            <w:pPr>
              <w:jc w:val="center"/>
            </w:pPr>
            <w:r>
              <w:rPr>
                <w:rFonts w:ascii="Calibri" w:eastAsia="Calibri" w:hAnsi="Calibri" w:cs="Calibri"/>
                <w:color w:val="000000"/>
              </w:rPr>
              <w:t>9%</w:t>
            </w:r>
          </w:p>
        </w:tc>
      </w:tr>
      <w:tr w:rsidR="000A6CFE" w:rsidTr="00896273">
        <w:trPr>
          <w:trHeight w:val="308"/>
          <w:jc w:val="center"/>
        </w:trPr>
        <w:tc>
          <w:tcPr>
            <w:tcW w:w="2795" w:type="dxa"/>
            <w:shd w:val="clear" w:color="auto" w:fill="auto"/>
            <w:vAlign w:val="center"/>
          </w:tcPr>
          <w:p w:rsidR="00896273" w:rsidRDefault="00896273" w:rsidP="00896273">
            <w:pPr>
              <w:jc w:val="center"/>
            </w:pPr>
            <w:r>
              <w:rPr>
                <w:rFonts w:ascii="Calibri" w:eastAsia="Calibri" w:hAnsi="Calibri" w:cs="Calibri"/>
                <w:color w:val="000000"/>
              </w:rPr>
              <w:t>MULT18X18SIOs</w:t>
            </w:r>
          </w:p>
        </w:tc>
        <w:tc>
          <w:tcPr>
            <w:tcW w:w="1026" w:type="dxa"/>
            <w:shd w:val="clear" w:color="auto" w:fill="auto"/>
            <w:vAlign w:val="center"/>
          </w:tcPr>
          <w:p w:rsidR="00896273" w:rsidRDefault="00896273" w:rsidP="00896273">
            <w:pPr>
              <w:jc w:val="center"/>
            </w:pPr>
            <w:r>
              <w:rPr>
                <w:rFonts w:ascii="Calibri" w:eastAsia="Calibri" w:hAnsi="Calibri" w:cs="Calibri"/>
                <w:color w:val="000000"/>
              </w:rPr>
              <w:t>4</w:t>
            </w:r>
          </w:p>
        </w:tc>
        <w:tc>
          <w:tcPr>
            <w:tcW w:w="990" w:type="dxa"/>
            <w:shd w:val="clear" w:color="auto" w:fill="auto"/>
            <w:vAlign w:val="center"/>
          </w:tcPr>
          <w:p w:rsidR="00896273" w:rsidRDefault="00896273" w:rsidP="00896273">
            <w:pPr>
              <w:jc w:val="center"/>
            </w:pPr>
            <w:r>
              <w:rPr>
                <w:rFonts w:ascii="Calibri" w:eastAsia="Calibri" w:hAnsi="Calibri" w:cs="Calibri"/>
                <w:color w:val="000000"/>
              </w:rPr>
              <w:t>4</w:t>
            </w:r>
          </w:p>
        </w:tc>
        <w:tc>
          <w:tcPr>
            <w:tcW w:w="1390" w:type="dxa"/>
            <w:shd w:val="clear" w:color="auto" w:fill="auto"/>
            <w:vAlign w:val="center"/>
          </w:tcPr>
          <w:p w:rsidR="00896273" w:rsidRDefault="00896273" w:rsidP="00896273">
            <w:pPr>
              <w:jc w:val="center"/>
            </w:pPr>
            <w:r>
              <w:rPr>
                <w:rFonts w:ascii="Calibri" w:eastAsia="Calibri" w:hAnsi="Calibri" w:cs="Calibri"/>
                <w:color w:val="000000"/>
              </w:rPr>
              <w:t>100%</w:t>
            </w:r>
          </w:p>
        </w:tc>
      </w:tr>
      <w:tr w:rsidR="00896273" w:rsidTr="00896273">
        <w:trPr>
          <w:trHeight w:val="308"/>
          <w:jc w:val="center"/>
        </w:trPr>
        <w:tc>
          <w:tcPr>
            <w:tcW w:w="6201" w:type="dxa"/>
            <w:gridSpan w:val="4"/>
            <w:shd w:val="clear" w:color="auto" w:fill="auto"/>
            <w:vAlign w:val="center"/>
          </w:tcPr>
          <w:p w:rsidR="00896273" w:rsidRPr="00896273" w:rsidRDefault="00896273" w:rsidP="00896273">
            <w:pPr>
              <w:pStyle w:val="Caption"/>
              <w:keepNext/>
              <w:jc w:val="center"/>
              <w:rPr>
                <w:color w:val="D34817" w:themeColor="accent1"/>
              </w:rPr>
            </w:pPr>
            <w:r>
              <w:t xml:space="preserve">Table </w:t>
            </w:r>
            <w:fldSimple w:instr=" SEQ Table \* ARABIC ">
              <w:r w:rsidR="001645C5">
                <w:rPr>
                  <w:noProof/>
                </w:rPr>
                <w:t>1</w:t>
              </w:r>
            </w:fldSimple>
            <w:r w:rsidRPr="00B47EDA">
              <w:t>: Device Utilization table for Spartan 3E-100</w:t>
            </w:r>
          </w:p>
        </w:tc>
      </w:tr>
    </w:tbl>
    <w:p w:rsidR="00F15C73" w:rsidRDefault="00874511" w:rsidP="00A271E5">
      <w:r>
        <w:t>&lt;</w:t>
      </w:r>
      <w:r w:rsidR="00874CE1">
        <w:t>Performance</w:t>
      </w:r>
      <w:r>
        <w:t xml:space="preserve"> on the </w:t>
      </w:r>
      <w:proofErr w:type="spellStart"/>
      <w:r>
        <w:t>fpga</w:t>
      </w:r>
      <w:proofErr w:type="spellEnd"/>
      <w:r>
        <w:t>&gt;</w:t>
      </w:r>
    </w:p>
    <w:tbl>
      <w:tblPr>
        <w:tblW w:w="0" w:type="auto"/>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000"/>
      </w:tblPr>
      <w:tblGrid>
        <w:gridCol w:w="1275"/>
        <w:gridCol w:w="1050"/>
        <w:gridCol w:w="915"/>
      </w:tblGrid>
      <w:tr w:rsidR="001645C5" w:rsidTr="001645C5">
        <w:trPr>
          <w:jc w:val="center"/>
        </w:trPr>
        <w:tc>
          <w:tcPr>
            <w:tcW w:w="1275" w:type="dxa"/>
            <w:shd w:val="clear" w:color="auto" w:fill="auto"/>
          </w:tcPr>
          <w:p w:rsidR="001645C5" w:rsidRDefault="001645C5" w:rsidP="001645C5">
            <w:pPr>
              <w:jc w:val="center"/>
            </w:pPr>
            <w:r>
              <w:rPr>
                <w:b/>
                <w:u w:val="single"/>
              </w:rPr>
              <w:t>Node</w:t>
            </w:r>
          </w:p>
        </w:tc>
        <w:tc>
          <w:tcPr>
            <w:tcW w:w="1050" w:type="dxa"/>
            <w:shd w:val="clear" w:color="auto" w:fill="auto"/>
          </w:tcPr>
          <w:p w:rsidR="001645C5" w:rsidRDefault="001645C5" w:rsidP="001645C5">
            <w:pPr>
              <w:jc w:val="center"/>
            </w:pPr>
            <w:r>
              <w:rPr>
                <w:b/>
                <w:u w:val="single"/>
              </w:rPr>
              <w:t>Levels</w:t>
            </w:r>
          </w:p>
        </w:tc>
        <w:tc>
          <w:tcPr>
            <w:tcW w:w="915" w:type="dxa"/>
            <w:shd w:val="clear" w:color="auto" w:fill="auto"/>
          </w:tcPr>
          <w:p w:rsidR="001645C5" w:rsidRDefault="001645C5" w:rsidP="001645C5">
            <w:pPr>
              <w:jc w:val="center"/>
            </w:pPr>
            <w:r>
              <w:rPr>
                <w:b/>
                <w:u w:val="single"/>
              </w:rPr>
              <w:t>Time</w:t>
            </w:r>
          </w:p>
        </w:tc>
      </w:tr>
      <w:tr w:rsidR="001645C5" w:rsidTr="001645C5">
        <w:trPr>
          <w:jc w:val="center"/>
        </w:trPr>
        <w:tc>
          <w:tcPr>
            <w:tcW w:w="1275" w:type="dxa"/>
            <w:shd w:val="clear" w:color="auto" w:fill="auto"/>
          </w:tcPr>
          <w:p w:rsidR="001645C5" w:rsidRDefault="001645C5" w:rsidP="001645C5">
            <w:pPr>
              <w:jc w:val="center"/>
            </w:pPr>
            <w:r>
              <w:lastRenderedPageBreak/>
              <w:t>Data In</w:t>
            </w:r>
          </w:p>
        </w:tc>
        <w:tc>
          <w:tcPr>
            <w:tcW w:w="1050" w:type="dxa"/>
            <w:shd w:val="clear" w:color="auto" w:fill="auto"/>
          </w:tcPr>
          <w:p w:rsidR="001645C5" w:rsidRDefault="001645C5" w:rsidP="001645C5">
            <w:pPr>
              <w:jc w:val="center"/>
            </w:pPr>
            <w:r>
              <w:t>29</w:t>
            </w:r>
          </w:p>
        </w:tc>
        <w:tc>
          <w:tcPr>
            <w:tcW w:w="915" w:type="dxa"/>
            <w:shd w:val="clear" w:color="auto" w:fill="auto"/>
          </w:tcPr>
          <w:p w:rsidR="001645C5" w:rsidRDefault="001645C5" w:rsidP="001645C5">
            <w:pPr>
              <w:jc w:val="center"/>
            </w:pPr>
            <w:r>
              <w:t>13ns</w:t>
            </w:r>
          </w:p>
        </w:tc>
      </w:tr>
      <w:tr w:rsidR="001645C5" w:rsidTr="001645C5">
        <w:trPr>
          <w:jc w:val="center"/>
        </w:trPr>
        <w:tc>
          <w:tcPr>
            <w:tcW w:w="1275" w:type="dxa"/>
            <w:shd w:val="clear" w:color="auto" w:fill="auto"/>
          </w:tcPr>
          <w:p w:rsidR="001645C5" w:rsidRDefault="001645C5" w:rsidP="001645C5">
            <w:pPr>
              <w:jc w:val="center"/>
            </w:pPr>
            <w:r>
              <w:t>Data Out</w:t>
            </w:r>
          </w:p>
        </w:tc>
        <w:tc>
          <w:tcPr>
            <w:tcW w:w="1050" w:type="dxa"/>
            <w:shd w:val="clear" w:color="auto" w:fill="auto"/>
          </w:tcPr>
          <w:p w:rsidR="001645C5" w:rsidRDefault="001645C5" w:rsidP="001645C5">
            <w:pPr>
              <w:jc w:val="center"/>
            </w:pPr>
            <w:r>
              <w:t>2</w:t>
            </w:r>
          </w:p>
        </w:tc>
        <w:tc>
          <w:tcPr>
            <w:tcW w:w="915" w:type="dxa"/>
            <w:shd w:val="clear" w:color="auto" w:fill="auto"/>
          </w:tcPr>
          <w:p w:rsidR="001645C5" w:rsidRDefault="001645C5" w:rsidP="001645C5">
            <w:pPr>
              <w:jc w:val="center"/>
            </w:pPr>
            <w:r>
              <w:t>5ns</w:t>
            </w:r>
          </w:p>
        </w:tc>
      </w:tr>
      <w:tr w:rsidR="001645C5" w:rsidTr="001645C5">
        <w:trPr>
          <w:jc w:val="center"/>
        </w:trPr>
        <w:tc>
          <w:tcPr>
            <w:tcW w:w="3240" w:type="dxa"/>
            <w:gridSpan w:val="3"/>
            <w:shd w:val="clear" w:color="auto" w:fill="auto"/>
          </w:tcPr>
          <w:p w:rsidR="001645C5" w:rsidRDefault="001645C5" w:rsidP="001645C5">
            <w:pPr>
              <w:pStyle w:val="Caption"/>
              <w:keepNext/>
              <w:jc w:val="center"/>
            </w:pPr>
            <w:r>
              <w:t xml:space="preserve">Table </w:t>
            </w:r>
            <w:fldSimple w:instr=" SEQ Table \* ARABIC ">
              <w:r>
                <w:rPr>
                  <w:noProof/>
                </w:rPr>
                <w:t>2</w:t>
              </w:r>
            </w:fldSimple>
            <w:r>
              <w:t>: Data Speed</w:t>
            </w:r>
          </w:p>
        </w:tc>
      </w:tr>
    </w:tbl>
    <w:p w:rsidR="0064540C" w:rsidRDefault="0064540C" w:rsidP="0064540C">
      <w:pPr>
        <w:pStyle w:val="Heading2"/>
      </w:pPr>
      <w:r>
        <w:t>Further Work</w:t>
      </w:r>
    </w:p>
    <w:p w:rsidR="0064540C" w:rsidRPr="0064540C" w:rsidRDefault="0064540C" w:rsidP="0064540C">
      <w:r>
        <w:t xml:space="preserve">&lt;Talk about what would be needed of a board to implement the </w:t>
      </w:r>
      <w:r w:rsidR="00874CE1">
        <w:t>Taylor</w:t>
      </w:r>
      <w:r>
        <w:t xml:space="preserve"> series, better IO system to solve problems like robotic motion or pattern recognition&gt;</w:t>
      </w:r>
    </w:p>
    <w:p w:rsidR="00A271E5" w:rsidRDefault="0064540C" w:rsidP="0064540C">
      <w:pPr>
        <w:pStyle w:val="Heading2"/>
      </w:pPr>
      <w:r>
        <w:t>Conclusion</w:t>
      </w:r>
    </w:p>
    <w:p w:rsidR="0064540C" w:rsidRPr="0064540C" w:rsidRDefault="0064540C" w:rsidP="0064540C">
      <w:r>
        <w:tab/>
      </w:r>
      <w:r w:rsidR="00A31155">
        <w:t xml:space="preserve">This project has demonstrated the feasibility of applying a theoretical understanding of neural networks to the design of a parallel asynchronous digital system, and the speed benefits of such efforts. While the ability of the prototype configured for this demonstration is rather shallow, the principles are applicable to systems of any size, and the nature of the equations lead themselves well to even more parallel systems. The prototype was limited by the computational resources available on the </w:t>
      </w:r>
      <w:r w:rsidR="002E7501">
        <w:t>FPGA chosen - the lack of sufficient hardware multipliers or a floating point unit. All these problems could be easily overcome if a practical neural network was desired for quickly solving ill-conditioned problems, for learning based on fragmented examples, or for helping to gain an insight into the function of biological neural networks.</w:t>
      </w:r>
    </w:p>
    <w:sectPr w:rsidR="0064540C" w:rsidRPr="0064540C" w:rsidSect="002356F4">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A028C8"/>
    <w:multiLevelType w:val="hybridMultilevel"/>
    <w:tmpl w:val="87F2D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271E5"/>
    <w:rsid w:val="000323A6"/>
    <w:rsid w:val="000A6CFE"/>
    <w:rsid w:val="000A7F34"/>
    <w:rsid w:val="001564D6"/>
    <w:rsid w:val="001645C5"/>
    <w:rsid w:val="001D4EAC"/>
    <w:rsid w:val="001D552F"/>
    <w:rsid w:val="001F4CA5"/>
    <w:rsid w:val="002356F4"/>
    <w:rsid w:val="0026203A"/>
    <w:rsid w:val="002C1C66"/>
    <w:rsid w:val="002E7501"/>
    <w:rsid w:val="002F733F"/>
    <w:rsid w:val="00321629"/>
    <w:rsid w:val="00345535"/>
    <w:rsid w:val="00380B4F"/>
    <w:rsid w:val="003B74FB"/>
    <w:rsid w:val="003F20A3"/>
    <w:rsid w:val="0045051B"/>
    <w:rsid w:val="0045321C"/>
    <w:rsid w:val="00471074"/>
    <w:rsid w:val="004B1A36"/>
    <w:rsid w:val="005C2086"/>
    <w:rsid w:val="0064540C"/>
    <w:rsid w:val="00874511"/>
    <w:rsid w:val="00874CE1"/>
    <w:rsid w:val="00896273"/>
    <w:rsid w:val="008D0BE4"/>
    <w:rsid w:val="009979A9"/>
    <w:rsid w:val="009D0CCF"/>
    <w:rsid w:val="00A271E5"/>
    <w:rsid w:val="00A31155"/>
    <w:rsid w:val="00A43FAF"/>
    <w:rsid w:val="00A6293D"/>
    <w:rsid w:val="00C67096"/>
    <w:rsid w:val="00D34D5F"/>
    <w:rsid w:val="00D85A58"/>
    <w:rsid w:val="00DC1316"/>
    <w:rsid w:val="00DF5A50"/>
    <w:rsid w:val="00E5146E"/>
    <w:rsid w:val="00E740FF"/>
    <w:rsid w:val="00E93E26"/>
    <w:rsid w:val="00EB1094"/>
    <w:rsid w:val="00F00CE5"/>
    <w:rsid w:val="00F142CC"/>
    <w:rsid w:val="00F15C73"/>
    <w:rsid w:val="00F54333"/>
    <w:rsid w:val="00FA7310"/>
    <w:rsid w:val="00FB7B48"/>
    <w:rsid w:val="00FC3912"/>
    <w:rsid w:val="00FE04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CE5"/>
    <w:rPr>
      <w:sz w:val="20"/>
      <w:szCs w:val="20"/>
    </w:rPr>
  </w:style>
  <w:style w:type="paragraph" w:styleId="Heading1">
    <w:name w:val="heading 1"/>
    <w:basedOn w:val="Normal"/>
    <w:next w:val="Normal"/>
    <w:link w:val="Heading1Char"/>
    <w:uiPriority w:val="9"/>
    <w:qFormat/>
    <w:rsid w:val="00F00CE5"/>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00CE5"/>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00CE5"/>
    <w:pPr>
      <w:pBdr>
        <w:top w:val="single" w:sz="6" w:space="2" w:color="D34817" w:themeColor="accent1"/>
        <w:left w:val="single" w:sz="6" w:space="2" w:color="D34817" w:themeColor="accent1"/>
      </w:pBdr>
      <w:spacing w:before="300" w:after="0"/>
      <w:outlineLvl w:val="2"/>
    </w:pPr>
    <w:rPr>
      <w:caps/>
      <w:color w:val="68230B" w:themeColor="accent1" w:themeShade="7F"/>
      <w:spacing w:val="15"/>
      <w:sz w:val="22"/>
      <w:szCs w:val="22"/>
    </w:rPr>
  </w:style>
  <w:style w:type="paragraph" w:styleId="Heading4">
    <w:name w:val="heading 4"/>
    <w:basedOn w:val="Normal"/>
    <w:next w:val="Normal"/>
    <w:link w:val="Heading4Char"/>
    <w:uiPriority w:val="9"/>
    <w:semiHidden/>
    <w:unhideWhenUsed/>
    <w:qFormat/>
    <w:rsid w:val="00F00CE5"/>
    <w:pPr>
      <w:pBdr>
        <w:top w:val="dotted" w:sz="6" w:space="2" w:color="D34817" w:themeColor="accent1"/>
        <w:left w:val="dotted" w:sz="6" w:space="2" w:color="D34817" w:themeColor="accent1"/>
      </w:pBdr>
      <w:spacing w:before="300" w:after="0"/>
      <w:outlineLvl w:val="3"/>
    </w:pPr>
    <w:rPr>
      <w:caps/>
      <w:color w:val="9D3511" w:themeColor="accent1" w:themeShade="BF"/>
      <w:spacing w:val="10"/>
      <w:sz w:val="22"/>
      <w:szCs w:val="22"/>
    </w:rPr>
  </w:style>
  <w:style w:type="paragraph" w:styleId="Heading5">
    <w:name w:val="heading 5"/>
    <w:basedOn w:val="Normal"/>
    <w:next w:val="Normal"/>
    <w:link w:val="Heading5Char"/>
    <w:uiPriority w:val="9"/>
    <w:semiHidden/>
    <w:unhideWhenUsed/>
    <w:qFormat/>
    <w:rsid w:val="00F00CE5"/>
    <w:pPr>
      <w:pBdr>
        <w:bottom w:val="single" w:sz="6" w:space="1" w:color="D34817" w:themeColor="accent1"/>
      </w:pBdr>
      <w:spacing w:before="300" w:after="0"/>
      <w:outlineLvl w:val="4"/>
    </w:pPr>
    <w:rPr>
      <w:caps/>
      <w:color w:val="9D3511" w:themeColor="accent1" w:themeShade="BF"/>
      <w:spacing w:val="10"/>
      <w:sz w:val="22"/>
      <w:szCs w:val="22"/>
    </w:rPr>
  </w:style>
  <w:style w:type="paragraph" w:styleId="Heading6">
    <w:name w:val="heading 6"/>
    <w:basedOn w:val="Normal"/>
    <w:next w:val="Normal"/>
    <w:link w:val="Heading6Char"/>
    <w:uiPriority w:val="9"/>
    <w:semiHidden/>
    <w:unhideWhenUsed/>
    <w:qFormat/>
    <w:rsid w:val="00F00CE5"/>
    <w:pPr>
      <w:pBdr>
        <w:bottom w:val="dotted" w:sz="6" w:space="1" w:color="D34817" w:themeColor="accent1"/>
      </w:pBdr>
      <w:spacing w:before="300" w:after="0"/>
      <w:outlineLvl w:val="5"/>
    </w:pPr>
    <w:rPr>
      <w:caps/>
      <w:color w:val="9D3511" w:themeColor="accent1" w:themeShade="BF"/>
      <w:spacing w:val="10"/>
      <w:sz w:val="22"/>
      <w:szCs w:val="22"/>
    </w:rPr>
  </w:style>
  <w:style w:type="paragraph" w:styleId="Heading7">
    <w:name w:val="heading 7"/>
    <w:basedOn w:val="Normal"/>
    <w:next w:val="Normal"/>
    <w:link w:val="Heading7Char"/>
    <w:uiPriority w:val="9"/>
    <w:semiHidden/>
    <w:unhideWhenUsed/>
    <w:qFormat/>
    <w:rsid w:val="00F00CE5"/>
    <w:pPr>
      <w:spacing w:before="300" w:after="0"/>
      <w:outlineLvl w:val="6"/>
    </w:pPr>
    <w:rPr>
      <w:caps/>
      <w:color w:val="9D3511" w:themeColor="accent1" w:themeShade="BF"/>
      <w:spacing w:val="10"/>
      <w:sz w:val="22"/>
      <w:szCs w:val="22"/>
    </w:rPr>
  </w:style>
  <w:style w:type="paragraph" w:styleId="Heading8">
    <w:name w:val="heading 8"/>
    <w:basedOn w:val="Normal"/>
    <w:next w:val="Normal"/>
    <w:link w:val="Heading8Char"/>
    <w:uiPriority w:val="9"/>
    <w:semiHidden/>
    <w:unhideWhenUsed/>
    <w:qFormat/>
    <w:rsid w:val="00F00CE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0CE5"/>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0CE5"/>
    <w:pPr>
      <w:spacing w:before="720"/>
    </w:pPr>
    <w:rPr>
      <w:caps/>
      <w:color w:val="D34817" w:themeColor="accent1"/>
      <w:spacing w:val="10"/>
      <w:kern w:val="28"/>
      <w:sz w:val="52"/>
      <w:szCs w:val="52"/>
    </w:rPr>
  </w:style>
  <w:style w:type="character" w:customStyle="1" w:styleId="TitleChar">
    <w:name w:val="Title Char"/>
    <w:basedOn w:val="DefaultParagraphFont"/>
    <w:link w:val="Title"/>
    <w:uiPriority w:val="10"/>
    <w:rsid w:val="00F00CE5"/>
    <w:rPr>
      <w:caps/>
      <w:color w:val="D34817" w:themeColor="accent1"/>
      <w:spacing w:val="10"/>
      <w:kern w:val="28"/>
      <w:sz w:val="52"/>
      <w:szCs w:val="52"/>
    </w:rPr>
  </w:style>
  <w:style w:type="character" w:customStyle="1" w:styleId="Heading1Char">
    <w:name w:val="Heading 1 Char"/>
    <w:basedOn w:val="DefaultParagraphFont"/>
    <w:link w:val="Heading1"/>
    <w:uiPriority w:val="9"/>
    <w:rsid w:val="00F00CE5"/>
    <w:rPr>
      <w:b/>
      <w:bCs/>
      <w:caps/>
      <w:color w:val="FFFFFF" w:themeColor="background1"/>
      <w:spacing w:val="15"/>
      <w:shd w:val="clear" w:color="auto" w:fill="D34817" w:themeFill="accent1"/>
    </w:rPr>
  </w:style>
  <w:style w:type="character" w:customStyle="1" w:styleId="Heading2Char">
    <w:name w:val="Heading 2 Char"/>
    <w:basedOn w:val="DefaultParagraphFont"/>
    <w:link w:val="Heading2"/>
    <w:uiPriority w:val="9"/>
    <w:rsid w:val="00F00CE5"/>
    <w:rPr>
      <w:caps/>
      <w:spacing w:val="15"/>
      <w:shd w:val="clear" w:color="auto" w:fill="F9D8CD" w:themeFill="accent1" w:themeFillTint="33"/>
    </w:rPr>
  </w:style>
  <w:style w:type="character" w:customStyle="1" w:styleId="Heading3Char">
    <w:name w:val="Heading 3 Char"/>
    <w:basedOn w:val="DefaultParagraphFont"/>
    <w:link w:val="Heading3"/>
    <w:uiPriority w:val="9"/>
    <w:semiHidden/>
    <w:rsid w:val="00F00CE5"/>
    <w:rPr>
      <w:caps/>
      <w:color w:val="68230B" w:themeColor="accent1" w:themeShade="7F"/>
      <w:spacing w:val="15"/>
    </w:rPr>
  </w:style>
  <w:style w:type="character" w:customStyle="1" w:styleId="Heading4Char">
    <w:name w:val="Heading 4 Char"/>
    <w:basedOn w:val="DefaultParagraphFont"/>
    <w:link w:val="Heading4"/>
    <w:uiPriority w:val="9"/>
    <w:semiHidden/>
    <w:rsid w:val="00F00CE5"/>
    <w:rPr>
      <w:caps/>
      <w:color w:val="9D3511" w:themeColor="accent1" w:themeShade="BF"/>
      <w:spacing w:val="10"/>
    </w:rPr>
  </w:style>
  <w:style w:type="character" w:customStyle="1" w:styleId="Heading5Char">
    <w:name w:val="Heading 5 Char"/>
    <w:basedOn w:val="DefaultParagraphFont"/>
    <w:link w:val="Heading5"/>
    <w:uiPriority w:val="9"/>
    <w:semiHidden/>
    <w:rsid w:val="00F00CE5"/>
    <w:rPr>
      <w:caps/>
      <w:color w:val="9D3511" w:themeColor="accent1" w:themeShade="BF"/>
      <w:spacing w:val="10"/>
    </w:rPr>
  </w:style>
  <w:style w:type="character" w:customStyle="1" w:styleId="Heading6Char">
    <w:name w:val="Heading 6 Char"/>
    <w:basedOn w:val="DefaultParagraphFont"/>
    <w:link w:val="Heading6"/>
    <w:uiPriority w:val="9"/>
    <w:semiHidden/>
    <w:rsid w:val="00F00CE5"/>
    <w:rPr>
      <w:caps/>
      <w:color w:val="9D3511" w:themeColor="accent1" w:themeShade="BF"/>
      <w:spacing w:val="10"/>
    </w:rPr>
  </w:style>
  <w:style w:type="character" w:customStyle="1" w:styleId="Heading7Char">
    <w:name w:val="Heading 7 Char"/>
    <w:basedOn w:val="DefaultParagraphFont"/>
    <w:link w:val="Heading7"/>
    <w:uiPriority w:val="9"/>
    <w:semiHidden/>
    <w:rsid w:val="00F00CE5"/>
    <w:rPr>
      <w:caps/>
      <w:color w:val="9D3511" w:themeColor="accent1" w:themeShade="BF"/>
      <w:spacing w:val="10"/>
    </w:rPr>
  </w:style>
  <w:style w:type="character" w:customStyle="1" w:styleId="Heading8Char">
    <w:name w:val="Heading 8 Char"/>
    <w:basedOn w:val="DefaultParagraphFont"/>
    <w:link w:val="Heading8"/>
    <w:uiPriority w:val="9"/>
    <w:semiHidden/>
    <w:rsid w:val="00F00CE5"/>
    <w:rPr>
      <w:caps/>
      <w:spacing w:val="10"/>
      <w:sz w:val="18"/>
      <w:szCs w:val="18"/>
    </w:rPr>
  </w:style>
  <w:style w:type="character" w:customStyle="1" w:styleId="Heading9Char">
    <w:name w:val="Heading 9 Char"/>
    <w:basedOn w:val="DefaultParagraphFont"/>
    <w:link w:val="Heading9"/>
    <w:uiPriority w:val="9"/>
    <w:semiHidden/>
    <w:rsid w:val="00F00CE5"/>
    <w:rPr>
      <w:i/>
      <w:caps/>
      <w:spacing w:val="10"/>
      <w:sz w:val="18"/>
      <w:szCs w:val="18"/>
    </w:rPr>
  </w:style>
  <w:style w:type="paragraph" w:styleId="Subtitle">
    <w:name w:val="Subtitle"/>
    <w:basedOn w:val="Normal"/>
    <w:next w:val="Normal"/>
    <w:link w:val="SubtitleChar"/>
    <w:uiPriority w:val="11"/>
    <w:qFormat/>
    <w:rsid w:val="00F00CE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00CE5"/>
    <w:rPr>
      <w:caps/>
      <w:color w:val="595959" w:themeColor="text1" w:themeTint="A6"/>
      <w:spacing w:val="10"/>
      <w:sz w:val="24"/>
      <w:szCs w:val="24"/>
    </w:rPr>
  </w:style>
  <w:style w:type="character" w:styleId="Strong">
    <w:name w:val="Strong"/>
    <w:uiPriority w:val="22"/>
    <w:qFormat/>
    <w:rsid w:val="00F00CE5"/>
    <w:rPr>
      <w:b/>
      <w:bCs/>
    </w:rPr>
  </w:style>
  <w:style w:type="character" w:styleId="Emphasis">
    <w:name w:val="Emphasis"/>
    <w:uiPriority w:val="20"/>
    <w:qFormat/>
    <w:rsid w:val="00F00CE5"/>
    <w:rPr>
      <w:caps/>
      <w:color w:val="68230B" w:themeColor="accent1" w:themeShade="7F"/>
      <w:spacing w:val="5"/>
    </w:rPr>
  </w:style>
  <w:style w:type="paragraph" w:styleId="NoSpacing">
    <w:name w:val="No Spacing"/>
    <w:basedOn w:val="Normal"/>
    <w:link w:val="NoSpacingChar"/>
    <w:uiPriority w:val="1"/>
    <w:qFormat/>
    <w:rsid w:val="00F00CE5"/>
    <w:pPr>
      <w:spacing w:before="0" w:after="0" w:line="240" w:lineRule="auto"/>
    </w:pPr>
  </w:style>
  <w:style w:type="paragraph" w:styleId="ListParagraph">
    <w:name w:val="List Paragraph"/>
    <w:basedOn w:val="Normal"/>
    <w:uiPriority w:val="34"/>
    <w:qFormat/>
    <w:rsid w:val="00F00CE5"/>
    <w:pPr>
      <w:ind w:left="720"/>
      <w:contextualSpacing/>
    </w:pPr>
  </w:style>
  <w:style w:type="paragraph" w:styleId="Quote">
    <w:name w:val="Quote"/>
    <w:basedOn w:val="Normal"/>
    <w:next w:val="Normal"/>
    <w:link w:val="QuoteChar"/>
    <w:uiPriority w:val="29"/>
    <w:qFormat/>
    <w:rsid w:val="00F00CE5"/>
    <w:rPr>
      <w:i/>
      <w:iCs/>
    </w:rPr>
  </w:style>
  <w:style w:type="character" w:customStyle="1" w:styleId="QuoteChar">
    <w:name w:val="Quote Char"/>
    <w:basedOn w:val="DefaultParagraphFont"/>
    <w:link w:val="Quote"/>
    <w:uiPriority w:val="29"/>
    <w:rsid w:val="00F00CE5"/>
    <w:rPr>
      <w:i/>
      <w:iCs/>
      <w:sz w:val="20"/>
      <w:szCs w:val="20"/>
    </w:rPr>
  </w:style>
  <w:style w:type="paragraph" w:styleId="IntenseQuote">
    <w:name w:val="Intense Quote"/>
    <w:basedOn w:val="Normal"/>
    <w:next w:val="Normal"/>
    <w:link w:val="IntenseQuoteChar"/>
    <w:uiPriority w:val="30"/>
    <w:qFormat/>
    <w:rsid w:val="00F00CE5"/>
    <w:pPr>
      <w:pBdr>
        <w:top w:val="single" w:sz="4" w:space="10" w:color="D34817" w:themeColor="accent1"/>
        <w:left w:val="single" w:sz="4" w:space="10" w:color="D34817" w:themeColor="accent1"/>
      </w:pBdr>
      <w:spacing w:after="0"/>
      <w:ind w:left="1296" w:right="1152"/>
      <w:jc w:val="both"/>
    </w:pPr>
    <w:rPr>
      <w:i/>
      <w:iCs/>
      <w:color w:val="D34817" w:themeColor="accent1"/>
    </w:rPr>
  </w:style>
  <w:style w:type="character" w:customStyle="1" w:styleId="IntenseQuoteChar">
    <w:name w:val="Intense Quote Char"/>
    <w:basedOn w:val="DefaultParagraphFont"/>
    <w:link w:val="IntenseQuote"/>
    <w:uiPriority w:val="30"/>
    <w:rsid w:val="00F00CE5"/>
    <w:rPr>
      <w:i/>
      <w:iCs/>
      <w:color w:val="D34817" w:themeColor="accent1"/>
      <w:sz w:val="20"/>
      <w:szCs w:val="20"/>
    </w:rPr>
  </w:style>
  <w:style w:type="character" w:styleId="SubtleEmphasis">
    <w:name w:val="Subtle Emphasis"/>
    <w:uiPriority w:val="19"/>
    <w:qFormat/>
    <w:rsid w:val="00F00CE5"/>
    <w:rPr>
      <w:i/>
      <w:iCs/>
      <w:color w:val="68230B" w:themeColor="accent1" w:themeShade="7F"/>
    </w:rPr>
  </w:style>
  <w:style w:type="character" w:styleId="IntenseEmphasis">
    <w:name w:val="Intense Emphasis"/>
    <w:uiPriority w:val="21"/>
    <w:qFormat/>
    <w:rsid w:val="00F00CE5"/>
    <w:rPr>
      <w:b/>
      <w:bCs/>
      <w:caps/>
      <w:color w:val="68230B" w:themeColor="accent1" w:themeShade="7F"/>
      <w:spacing w:val="10"/>
    </w:rPr>
  </w:style>
  <w:style w:type="character" w:styleId="SubtleReference">
    <w:name w:val="Subtle Reference"/>
    <w:uiPriority w:val="31"/>
    <w:qFormat/>
    <w:rsid w:val="00F00CE5"/>
    <w:rPr>
      <w:b/>
      <w:bCs/>
      <w:color w:val="D34817" w:themeColor="accent1"/>
    </w:rPr>
  </w:style>
  <w:style w:type="character" w:styleId="IntenseReference">
    <w:name w:val="Intense Reference"/>
    <w:uiPriority w:val="32"/>
    <w:qFormat/>
    <w:rsid w:val="00F00CE5"/>
    <w:rPr>
      <w:b/>
      <w:bCs/>
      <w:i/>
      <w:iCs/>
      <w:caps/>
      <w:color w:val="D34817" w:themeColor="accent1"/>
    </w:rPr>
  </w:style>
  <w:style w:type="character" w:styleId="BookTitle">
    <w:name w:val="Book Title"/>
    <w:uiPriority w:val="33"/>
    <w:qFormat/>
    <w:rsid w:val="00F00CE5"/>
    <w:rPr>
      <w:b/>
      <w:bCs/>
      <w:i/>
      <w:iCs/>
      <w:spacing w:val="9"/>
    </w:rPr>
  </w:style>
  <w:style w:type="paragraph" w:styleId="TOCHeading">
    <w:name w:val="TOC Heading"/>
    <w:basedOn w:val="Heading1"/>
    <w:next w:val="Normal"/>
    <w:uiPriority w:val="39"/>
    <w:semiHidden/>
    <w:unhideWhenUsed/>
    <w:qFormat/>
    <w:rsid w:val="00F00CE5"/>
    <w:pPr>
      <w:outlineLvl w:val="9"/>
    </w:pPr>
  </w:style>
  <w:style w:type="paragraph" w:styleId="Caption">
    <w:name w:val="caption"/>
    <w:basedOn w:val="Normal"/>
    <w:next w:val="Normal"/>
    <w:uiPriority w:val="35"/>
    <w:unhideWhenUsed/>
    <w:qFormat/>
    <w:rsid w:val="00F00CE5"/>
    <w:rPr>
      <w:b/>
      <w:bCs/>
      <w:color w:val="9D3511" w:themeColor="accent1" w:themeShade="BF"/>
      <w:sz w:val="16"/>
      <w:szCs w:val="16"/>
    </w:rPr>
  </w:style>
  <w:style w:type="character" w:customStyle="1" w:styleId="NoSpacingChar">
    <w:name w:val="No Spacing Char"/>
    <w:basedOn w:val="DefaultParagraphFont"/>
    <w:link w:val="NoSpacing"/>
    <w:uiPriority w:val="1"/>
    <w:rsid w:val="00F00CE5"/>
    <w:rPr>
      <w:sz w:val="20"/>
      <w:szCs w:val="20"/>
    </w:rPr>
  </w:style>
  <w:style w:type="character" w:styleId="PlaceholderText">
    <w:name w:val="Placeholder Text"/>
    <w:basedOn w:val="DefaultParagraphFont"/>
    <w:uiPriority w:val="99"/>
    <w:semiHidden/>
    <w:rsid w:val="009D0CCF"/>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59A4E-F40B-46FD-9CDC-04249B915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4</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Karantza</dc:creator>
  <cp:lastModifiedBy>Karantza</cp:lastModifiedBy>
  <cp:revision>15</cp:revision>
  <dcterms:created xsi:type="dcterms:W3CDTF">2009-11-07T19:53:00Z</dcterms:created>
  <dcterms:modified xsi:type="dcterms:W3CDTF">2009-11-08T07:19:00Z</dcterms:modified>
</cp:coreProperties>
</file>