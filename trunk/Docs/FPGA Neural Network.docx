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b w:val="0"/>
          <w:bCs w:val="0"/>
        </w:rPr>
        <w:sectPr w:rsidR="002356F4" w:rsidRPr="00E93E26" w:rsidSect="00FE04A1">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aps w:val="0"/>
        </w:rPr>
      </w:pPr>
      <w:r w:rsidRPr="00E740FF">
        <w:rPr>
          <w:rStyle w:val="Strong"/>
          <w:caps w:val="0"/>
        </w:rPr>
        <w:lastRenderedPageBreak/>
        <w:t>Alex Karantza</w:t>
      </w:r>
    </w:p>
    <w:p w:rsidR="002356F4" w:rsidRPr="00E740FF" w:rsidRDefault="002356F4" w:rsidP="00EB1094">
      <w:pPr>
        <w:pStyle w:val="Subtitle"/>
        <w:spacing w:after="240"/>
        <w:jc w:val="center"/>
        <w:rPr>
          <w:rStyle w:val="Strong"/>
          <w:caps w:val="0"/>
        </w:rPr>
      </w:pPr>
      <w:r w:rsidRPr="00E740FF">
        <w:rPr>
          <w:rStyle w:val="Strong"/>
          <w:caps w:val="0"/>
        </w:rPr>
        <w:lastRenderedPageBreak/>
        <w:t>Sam Skalicky</w:t>
      </w:r>
    </w:p>
    <w:p w:rsidR="002356F4" w:rsidRDefault="002356F4" w:rsidP="002356F4">
      <w:pPr>
        <w:pStyle w:val="Subtitle"/>
        <w:ind w:left="720" w:right="720"/>
        <w:sectPr w:rsidR="002356F4" w:rsidSect="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 xml:space="preserve">Using digital systems to approximate natural analog behavior opens up new possibilities for solving problems generally considered ill-conditioned or too complex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 discussed.</w:t>
      </w:r>
    </w:p>
    <w:p w:rsidR="00D34D5F" w:rsidRPr="00D34D5F" w:rsidRDefault="00D34D5F" w:rsidP="00D34D5F"/>
    <w:p w:rsidR="00A271E5" w:rsidRDefault="00A43FAF" w:rsidP="00A43FAF">
      <w:pPr>
        <w:pStyle w:val="Heading2"/>
      </w:pPr>
      <w:r>
        <w:t>About Neural Networks</w:t>
      </w:r>
    </w:p>
    <w:p w:rsidR="00A43FAF" w:rsidRDefault="00D34D5F" w:rsidP="00A43FAF">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A43FAF">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A43FAF">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A43FAF">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ins w:id="0" w:author="Karantza" w:date="2009-11-07T22:00:00Z">
        <w:r w:rsidR="00D34D5F">
          <w:t xml:space="preserve">, including functions specified only incompletely, or by </w:t>
        </w:r>
        <w:r w:rsidR="00D34D5F">
          <w:lastRenderedPageBreak/>
          <w:t>example</w:t>
        </w:r>
      </w:ins>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3F20A3">
      <w:pPr>
        <w:pStyle w:val="Heading2"/>
      </w:pPr>
      <w:r>
        <w:t xml:space="preserve">Mathematics of </w:t>
      </w:r>
      <w:r w:rsidR="001D4EAC">
        <w:t>THE ALGORITHM</w:t>
      </w:r>
    </w:p>
    <w:p w:rsidR="00DC1316" w:rsidRDefault="00BF13AD" w:rsidP="00BF13AD">
      <w:pPr>
        <w:pStyle w:val="ListParagraph"/>
        <w:ind w:left="0"/>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F81471">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m:r>
        <w:rPr>
          <w:rFonts w:ascii="Cambria Math" w:hAnsi="Cambria Math"/>
        </w:rPr>
        <w:br/>
      </m: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F81471">
      <w:pPr>
        <w:pStyle w:val="ListParagraph"/>
        <w:ind w:left="0"/>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824758"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F81471">
      <w:pPr>
        <w:pStyle w:val="ListParagraph"/>
        <w:ind w:left="0"/>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191EC8" w:rsidP="00F81471">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191EC8" w:rsidP="007A749D">
      <w:pPr>
        <w:pStyle w:val="ListParagraph"/>
        <w:ind w:left="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m:r>
        <m:rPr>
          <m:nor/>
        </m:rPr>
        <w:rPr>
          <w:rFonts w:ascii="Cambria Math" w:hAnsi="Cambria Math"/>
        </w:rPr>
        <w:br/>
      </m:r>
      <w:r w:rsidR="007A749D">
        <w:tab/>
      </w:r>
      <w:r>
        <w:t>And the derivative of the sigmoid function is a simply function itself, which we've already computed.</w:t>
      </w:r>
      <m:r>
        <m:rPr>
          <m:nor/>
        </m:rPr>
        <w:rPr>
          <w:rFonts w:ascii="Cambria Math" w:hAnsi="Cambria Math"/>
        </w:rPr>
        <w:br/>
      </m:r>
      <m:oMathPara>
        <m:oMath>
          <m:r>
            <m:rPr>
              <m:nor/>
            </m:rP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7A749D">
      <w:pPr>
        <w:pStyle w:val="ListParagraph"/>
        <w:ind w:left="0"/>
      </w:pPr>
      <w:r>
        <w:tab/>
        <w:t xml:space="preserve">When we now look </w:t>
      </w:r>
      <w:proofErr w:type="gramStart"/>
      <w:r>
        <w:t xml:space="preserve">at </w:t>
      </w:r>
      <m:oMath>
        <w:proofErr w:type="gramEnd"/>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t>, we see that it is simply the weighted sum of the errors from the following layer. This is known as the Delta Rule.</w:t>
      </w:r>
    </w:p>
    <w:p w:rsidR="007A749D" w:rsidRPr="00191EC8" w:rsidRDefault="007A749D" w:rsidP="007A749D">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rsidR="007A749D" w:rsidRDefault="007A749D">
      <w:r>
        <w:br w:type="page"/>
      </w:r>
    </w:p>
    <w:p w:rsidR="00F81471" w:rsidRDefault="007A749D" w:rsidP="00F81471">
      <w:pPr>
        <w:pStyle w:val="ListParagraph"/>
        <w:ind w:left="0"/>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824758" w:rsidP="00DC131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λ</m:t>
              </m:r>
              <m:r>
                <w:rPr>
                  <w:rFonts w:ascii="Cambria Math" w:hAnsi="Cambria Math"/>
                </w:rPr>
                <m:t xml:space="preserve">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γ </m:t>
          </m:r>
          <m:r>
            <m:rPr>
              <m:nor/>
            </m:rPr>
            <w:rPr>
              <w:rFonts w:ascii="Cambria Math" w:hAnsi="Cambria Math"/>
            </w:rPr>
            <m:t>is the learning rate</m:t>
          </m:r>
        </m:oMath>
      </m:oMathPara>
    </w:p>
    <w:p w:rsidR="00F55B45" w:rsidRDefault="00F55B45" w:rsidP="00DC1316">
      <w:pPr>
        <w:pStyle w:val="ListParagraph"/>
      </w:pPr>
    </w:p>
    <w:p w:rsidR="0045321C" w:rsidRDefault="00FB7B48" w:rsidP="00F55B45">
      <w:pPr>
        <w:pStyle w:val="ListParagraph"/>
        <w:ind w:left="0"/>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Cambria Math" w:hAnsi="Cambria Math" w:cs="Cambria Math"/>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Cambria Math" w:hAnsi="Cambria Math" w:cs="Cambria Math"/>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1564D6">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1564D6">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605330">
      <w:pPr>
        <w:pStyle w:val="Heading3"/>
      </w:pPr>
      <w:r>
        <w:t>Neuron</w:t>
      </w:r>
    </w:p>
    <w:p w:rsidR="00605330" w:rsidRDefault="00605330" w:rsidP="00605330">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 xml:space="preserve">When the signal inputs change, the neuron computes the new sum of those inputs. The summed value is then passed into the </w:t>
      </w:r>
      <w:proofErr w:type="gramStart"/>
      <w:r w:rsidR="000302AD">
        <w:t>Sigmoid</w:t>
      </w:r>
      <w:proofErr w:type="gramEnd"/>
      <w:r w:rsidR="000302AD">
        <w:t xml:space="preserve">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124E91">
      <w:pPr>
        <w:pStyle w:val="Heading3"/>
      </w:pPr>
      <w:r>
        <w:lastRenderedPageBreak/>
        <w:t>Connection</w:t>
      </w:r>
    </w:p>
    <w:p w:rsidR="00124E91" w:rsidRDefault="00124E91" w:rsidP="00124E91">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031D58">
      <w:pPr>
        <w:pStyle w:val="Heading3"/>
      </w:pPr>
      <w:r>
        <w:t>Sigmoid</w:t>
      </w:r>
    </w:p>
    <w:p w:rsidR="006F389F" w:rsidRDefault="00031D58" w:rsidP="00031D58">
      <w:r>
        <w:tab/>
        <w:t xml:space="preserve">The neuron needs a nonlinear activation function to apply to its output. To this end it instantiates the </w:t>
      </w:r>
      <w:proofErr w:type="gramStart"/>
      <w:r>
        <w:t>Sigmoid</w:t>
      </w:r>
      <w:proofErr w:type="gramEnd"/>
      <w:r>
        <w:t xml:space="preserve"> entity. This entity, more than all the</w:t>
      </w:r>
      <w:r w:rsidR="006F389F">
        <w:t xml:space="preserve"> others, has undergone the most revisions and is most responsible for the network's performance. The sigmoid</w:t>
      </w:r>
      <w:proofErr w:type="gramStart"/>
      <w:r w:rsidR="006F389F">
        <w:t xml:space="preserve">, </w:t>
      </w:r>
      <m:oMath>
        <w:proofErr w:type="gramEn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6F389F" w:rsidRDefault="006F389F" w:rsidP="006F389F">
      <w:pPr>
        <w:pStyle w:val="Heading3"/>
      </w:pPr>
      <w:r>
        <w:t>Network</w:t>
      </w:r>
    </w:p>
    <w:p w:rsidR="006F389F" w:rsidRPr="006F389F" w:rsidRDefault="006F389F" w:rsidP="006F389F">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11025">
      <w:pPr>
        <w:pStyle w:val="Heading3"/>
      </w:pPr>
      <w:r>
        <w:t>Interface &amp; Testbench</w:t>
      </w:r>
    </w:p>
    <w:p w:rsidR="00911025" w:rsidRDefault="00911025" w:rsidP="00911025">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p>
    <w:p w:rsidR="000B7632" w:rsidRPr="00911025" w:rsidRDefault="000B7632" w:rsidP="00911025"/>
    <w:p w:rsidR="001564D6" w:rsidRDefault="001564D6" w:rsidP="001564D6">
      <w:r>
        <w:tab/>
        <w:t>Internally all the calculations are done using custom fixed point arithmetic. &lt;Explain why we did this, and why not floats, and how we could have improved with floats&gt;</w:t>
      </w:r>
    </w:p>
    <w:p w:rsidR="001564D6" w:rsidRDefault="001564D6" w:rsidP="001564D6">
      <w:r>
        <w:tab/>
        <w:t>&lt;How we use the demo board's IO</w:t>
      </w:r>
      <w:r w:rsidR="0064540C">
        <w:t>&gt;</w:t>
      </w:r>
    </w:p>
    <w:p w:rsidR="00A43FAF" w:rsidRDefault="00A43FAF" w:rsidP="00A271E5"/>
    <w:p w:rsidR="00A271E5" w:rsidRDefault="00A43FAF" w:rsidP="00A43FAF">
      <w:pPr>
        <w:pStyle w:val="Heading2"/>
      </w:pPr>
      <w:r>
        <w:t>Testing</w:t>
      </w:r>
    </w:p>
    <w:p w:rsidR="0064540C" w:rsidRDefault="0064540C" w:rsidP="0011373A">
      <w:r>
        <w:tab/>
        <w:t>&lt;Simulation in ModelSim&gt;</w:t>
      </w:r>
    </w:p>
    <w:p w:rsidR="000A6CFE" w:rsidRDefault="0064540C" w:rsidP="00A271E5">
      <w:r>
        <w:tab/>
        <w:t>&lt;Physical testing&gt;</w:t>
      </w:r>
    </w:p>
    <w:p w:rsidR="00A271E5" w:rsidRDefault="00A43FAF" w:rsidP="00A43FAF">
      <w:pPr>
        <w:pStyle w:val="Heading2"/>
      </w:pPr>
      <w:r>
        <w:lastRenderedPageBreak/>
        <w:t>Results</w:t>
      </w:r>
    </w:p>
    <w:p w:rsidR="0064540C" w:rsidRDefault="0064540C" w:rsidP="0064540C">
      <w:r>
        <w:tab/>
        <w:t>&lt;</w:t>
      </w:r>
      <w:proofErr w:type="spellStart"/>
      <w:r>
        <w:t>Modelsim</w:t>
      </w:r>
      <w:proofErr w:type="spellEnd"/>
      <w:r>
        <w:t xml:space="preserve"> </w:t>
      </w:r>
      <w:proofErr w:type="spellStart"/>
      <w:r>
        <w:t>vs</w:t>
      </w:r>
      <w:proofErr w:type="spellEnd"/>
      <w:r>
        <w:t xml:space="preserve"> C implementation&gt;</w:t>
      </w:r>
    </w:p>
    <w:p w:rsidR="0064540C" w:rsidRDefault="0064540C" w:rsidP="0064540C">
      <w:r>
        <w:tab/>
        <w:t xml:space="preserve">&lt;Testing on the </w:t>
      </w:r>
      <w:proofErr w:type="spellStart"/>
      <w:r>
        <w:t>xilinx</w:t>
      </w:r>
      <w:proofErr w:type="spellEnd"/>
      <w:r>
        <w:t xml:space="preserve"> demo board&gt;</w:t>
      </w:r>
    </w:p>
    <w:p w:rsidR="0064540C" w:rsidRPr="0064540C" w:rsidRDefault="0064540C" w:rsidP="0064540C">
      <w:r>
        <w:tab/>
        <w:t>&lt;Device utilization&gt;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795"/>
        <w:gridCol w:w="1026"/>
        <w:gridCol w:w="990"/>
        <w:gridCol w:w="1390"/>
      </w:tblGrid>
      <w:tr w:rsidR="000A6CFE" w:rsidTr="00896273">
        <w:trPr>
          <w:trHeight w:val="620"/>
          <w:jc w:val="center"/>
        </w:trPr>
        <w:tc>
          <w:tcPr>
            <w:tcW w:w="2795" w:type="dxa"/>
            <w:shd w:val="clear" w:color="auto" w:fill="auto"/>
            <w:vAlign w:val="center"/>
          </w:tcPr>
          <w:p w:rsidR="00896273" w:rsidRDefault="00896273" w:rsidP="00896273">
            <w:pPr>
              <w:jc w:val="center"/>
            </w:pPr>
            <w:r>
              <w:t>Total resources used: 19%</w:t>
            </w:r>
          </w:p>
        </w:tc>
        <w:tc>
          <w:tcPr>
            <w:tcW w:w="3406" w:type="dxa"/>
            <w:gridSpan w:val="3"/>
            <w:shd w:val="clear" w:color="auto" w:fill="auto"/>
            <w:vAlign w:val="center"/>
          </w:tcPr>
          <w:p w:rsidR="00896273" w:rsidRDefault="00896273" w:rsidP="00896273">
            <w:pPr>
              <w:jc w:val="center"/>
            </w:pPr>
            <w:r>
              <w:rPr>
                <w:rFonts w:ascii="Calibri" w:eastAsia="Calibri" w:hAnsi="Calibri" w:cs="Calibri"/>
                <w:b/>
                <w:color w:val="000000"/>
                <w:u w:val="single"/>
              </w:rPr>
              <w:t>Device Utilization Summary</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Logic Utilization</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Used</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Available</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Utilization</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Slice Latches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22</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Occupied Slices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197</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960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20%</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4 input LUTs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360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18%</w:t>
            </w:r>
          </w:p>
        </w:tc>
      </w:tr>
      <w:tr w:rsidR="000A6CFE" w:rsidTr="00896273">
        <w:trPr>
          <w:trHeight w:val="308"/>
          <w:jc w:val="center"/>
        </w:trPr>
        <w:tc>
          <w:tcPr>
            <w:tcW w:w="2795" w:type="dxa"/>
            <w:shd w:val="clear" w:color="auto" w:fill="auto"/>
            <w:vAlign w:val="center"/>
          </w:tcPr>
          <w:p w:rsidR="00896273" w:rsidRDefault="00896273" w:rsidP="0086309D">
            <w:pPr>
              <w:jc w:val="center"/>
            </w:pPr>
          </w:p>
        </w:tc>
        <w:tc>
          <w:tcPr>
            <w:tcW w:w="1026" w:type="dxa"/>
            <w:shd w:val="clear" w:color="auto" w:fill="auto"/>
            <w:vAlign w:val="center"/>
          </w:tcPr>
          <w:p w:rsidR="00896273" w:rsidRDefault="00896273" w:rsidP="007D3441">
            <w:pPr>
              <w:jc w:val="center"/>
            </w:pPr>
            <w:r>
              <w:rPr>
                <w:rFonts w:ascii="Calibri" w:eastAsia="Calibri" w:hAnsi="Calibri" w:cs="Calibri"/>
                <w:color w:val="000000"/>
              </w:rPr>
              <w:t>Logic</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17%</w:t>
            </w:r>
          </w:p>
        </w:tc>
      </w:tr>
      <w:tr w:rsidR="000A6CFE" w:rsidTr="00896273">
        <w:trPr>
          <w:trHeight w:val="308"/>
          <w:jc w:val="center"/>
        </w:trPr>
        <w:tc>
          <w:tcPr>
            <w:tcW w:w="2795" w:type="dxa"/>
            <w:shd w:val="clear" w:color="auto" w:fill="auto"/>
            <w:vAlign w:val="center"/>
          </w:tcPr>
          <w:p w:rsidR="00896273" w:rsidRDefault="00896273" w:rsidP="00FF69DC">
            <w:pPr>
              <w:jc w:val="center"/>
            </w:pPr>
          </w:p>
        </w:tc>
        <w:tc>
          <w:tcPr>
            <w:tcW w:w="1026" w:type="dxa"/>
            <w:shd w:val="clear" w:color="auto" w:fill="auto"/>
            <w:vAlign w:val="center"/>
          </w:tcPr>
          <w:p w:rsidR="00896273" w:rsidRDefault="00896273" w:rsidP="008F52E7">
            <w:pPr>
              <w:jc w:val="center"/>
            </w:pPr>
            <w:r>
              <w:rPr>
                <w:rFonts w:ascii="Calibri" w:eastAsia="Calibri" w:hAnsi="Calibri" w:cs="Calibri"/>
                <w:color w:val="000000"/>
              </w:rPr>
              <w:t>Route-thru</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w:t>
            </w:r>
          </w:p>
        </w:tc>
        <w:tc>
          <w:tcPr>
            <w:tcW w:w="1390" w:type="dxa"/>
            <w:shd w:val="clear" w:color="auto" w:fill="auto"/>
            <w:vAlign w:val="center"/>
          </w:tcPr>
          <w:p w:rsidR="00896273" w:rsidRDefault="00896273" w:rsidP="00896273">
            <w:pPr>
              <w:jc w:val="center"/>
            </w:pPr>
            <w:r>
              <w:t>3%</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bonded IOBs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108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9%</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MULT18X18SIOs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4</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4</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100%</w:t>
            </w:r>
          </w:p>
        </w:tc>
      </w:tr>
      <w:tr w:rsidR="00896273" w:rsidTr="00896273">
        <w:trPr>
          <w:trHeight w:val="308"/>
          <w:jc w:val="center"/>
        </w:trPr>
        <w:tc>
          <w:tcPr>
            <w:tcW w:w="6201" w:type="dxa"/>
            <w:gridSpan w:val="4"/>
            <w:shd w:val="clear" w:color="auto" w:fill="auto"/>
            <w:vAlign w:val="center"/>
          </w:tcPr>
          <w:p w:rsidR="00896273" w:rsidRPr="00896273" w:rsidRDefault="00896273" w:rsidP="00896273">
            <w:pPr>
              <w:pStyle w:val="Caption"/>
              <w:keepNext/>
              <w:jc w:val="center"/>
              <w:rPr>
                <w:color w:val="D34817" w:themeColor="accent1"/>
              </w:rPr>
            </w:pPr>
            <w:r>
              <w:t xml:space="preserve">Table </w:t>
            </w:r>
            <w:fldSimple w:instr=" SEQ Table \* ARABIC ">
              <w:r w:rsidR="001645C5">
                <w:rPr>
                  <w:noProof/>
                </w:rPr>
                <w:t>1</w:t>
              </w:r>
            </w:fldSimple>
            <w:r w:rsidRPr="00B47EDA">
              <w:t>: Device Utilization table for Spartan 3E-100</w:t>
            </w:r>
          </w:p>
        </w:tc>
      </w:tr>
    </w:tbl>
    <w:p w:rsidR="00F15C73" w:rsidRDefault="00874511" w:rsidP="00A271E5">
      <w:r>
        <w:t>&lt;</w:t>
      </w:r>
      <w:r w:rsidR="00874CE1">
        <w:t>Performance</w:t>
      </w:r>
      <w:r>
        <w:t xml:space="preserve"> on the </w:t>
      </w:r>
      <w:proofErr w:type="spellStart"/>
      <w:r>
        <w:t>fpga</w:t>
      </w:r>
      <w:proofErr w:type="spellEnd"/>
      <w: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rsidTr="001645C5">
        <w:trPr>
          <w:jc w:val="center"/>
        </w:trPr>
        <w:tc>
          <w:tcPr>
            <w:tcW w:w="1275" w:type="dxa"/>
            <w:shd w:val="clear" w:color="auto" w:fill="auto"/>
          </w:tcPr>
          <w:p w:rsidR="001645C5" w:rsidRDefault="001645C5" w:rsidP="001645C5">
            <w:pPr>
              <w:jc w:val="center"/>
            </w:pPr>
            <w:r>
              <w:rPr>
                <w:b/>
                <w:u w:val="single"/>
              </w:rPr>
              <w:t>Node</w:t>
            </w:r>
          </w:p>
        </w:tc>
        <w:tc>
          <w:tcPr>
            <w:tcW w:w="1050" w:type="dxa"/>
            <w:shd w:val="clear" w:color="auto" w:fill="auto"/>
          </w:tcPr>
          <w:p w:rsidR="001645C5" w:rsidRDefault="001645C5" w:rsidP="001645C5">
            <w:pPr>
              <w:jc w:val="center"/>
            </w:pPr>
            <w:r>
              <w:rPr>
                <w:b/>
                <w:u w:val="single"/>
              </w:rPr>
              <w:t>Levels</w:t>
            </w:r>
          </w:p>
        </w:tc>
        <w:tc>
          <w:tcPr>
            <w:tcW w:w="915" w:type="dxa"/>
            <w:shd w:val="clear" w:color="auto" w:fill="auto"/>
          </w:tcPr>
          <w:p w:rsidR="001645C5" w:rsidRDefault="001645C5" w:rsidP="001645C5">
            <w:pPr>
              <w:jc w:val="center"/>
            </w:pPr>
            <w:r>
              <w:rPr>
                <w:b/>
                <w:u w:val="single"/>
              </w:rPr>
              <w:t>Time</w:t>
            </w:r>
          </w:p>
        </w:tc>
      </w:tr>
      <w:tr w:rsidR="001645C5" w:rsidTr="001645C5">
        <w:trPr>
          <w:jc w:val="center"/>
        </w:trPr>
        <w:tc>
          <w:tcPr>
            <w:tcW w:w="1275" w:type="dxa"/>
            <w:shd w:val="clear" w:color="auto" w:fill="auto"/>
          </w:tcPr>
          <w:p w:rsidR="001645C5" w:rsidRDefault="001645C5" w:rsidP="001645C5">
            <w:pPr>
              <w:jc w:val="center"/>
            </w:pPr>
            <w:r>
              <w:t>Data In</w:t>
            </w:r>
          </w:p>
        </w:tc>
        <w:tc>
          <w:tcPr>
            <w:tcW w:w="1050" w:type="dxa"/>
            <w:shd w:val="clear" w:color="auto" w:fill="auto"/>
          </w:tcPr>
          <w:p w:rsidR="001645C5" w:rsidRDefault="001645C5" w:rsidP="001645C5">
            <w:pPr>
              <w:jc w:val="center"/>
            </w:pPr>
            <w:r>
              <w:t>29</w:t>
            </w:r>
          </w:p>
        </w:tc>
        <w:tc>
          <w:tcPr>
            <w:tcW w:w="915" w:type="dxa"/>
            <w:shd w:val="clear" w:color="auto" w:fill="auto"/>
          </w:tcPr>
          <w:p w:rsidR="001645C5" w:rsidRDefault="001645C5" w:rsidP="001645C5">
            <w:pPr>
              <w:jc w:val="center"/>
            </w:pPr>
            <w:r>
              <w:t>13ns</w:t>
            </w:r>
          </w:p>
        </w:tc>
      </w:tr>
      <w:tr w:rsidR="001645C5" w:rsidTr="001645C5">
        <w:trPr>
          <w:jc w:val="center"/>
        </w:trPr>
        <w:tc>
          <w:tcPr>
            <w:tcW w:w="1275" w:type="dxa"/>
            <w:shd w:val="clear" w:color="auto" w:fill="auto"/>
          </w:tcPr>
          <w:p w:rsidR="001645C5" w:rsidRDefault="001645C5" w:rsidP="001645C5">
            <w:pPr>
              <w:jc w:val="center"/>
            </w:pPr>
            <w:r>
              <w:t>Data Out</w:t>
            </w:r>
          </w:p>
        </w:tc>
        <w:tc>
          <w:tcPr>
            <w:tcW w:w="1050" w:type="dxa"/>
            <w:shd w:val="clear" w:color="auto" w:fill="auto"/>
          </w:tcPr>
          <w:p w:rsidR="001645C5" w:rsidRDefault="001645C5" w:rsidP="001645C5">
            <w:pPr>
              <w:jc w:val="center"/>
            </w:pPr>
            <w:r>
              <w:t>2</w:t>
            </w:r>
          </w:p>
        </w:tc>
        <w:tc>
          <w:tcPr>
            <w:tcW w:w="915" w:type="dxa"/>
            <w:shd w:val="clear" w:color="auto" w:fill="auto"/>
          </w:tcPr>
          <w:p w:rsidR="001645C5" w:rsidRDefault="001645C5" w:rsidP="001645C5">
            <w:pPr>
              <w:jc w:val="center"/>
            </w:pPr>
            <w:r>
              <w:t>5ns</w:t>
            </w:r>
          </w:p>
        </w:tc>
      </w:tr>
      <w:tr w:rsidR="001645C5" w:rsidTr="001645C5">
        <w:trPr>
          <w:jc w:val="center"/>
        </w:trPr>
        <w:tc>
          <w:tcPr>
            <w:tcW w:w="3240" w:type="dxa"/>
            <w:gridSpan w:val="3"/>
            <w:shd w:val="clear" w:color="auto" w:fill="auto"/>
          </w:tcPr>
          <w:p w:rsidR="001645C5" w:rsidRDefault="001645C5" w:rsidP="001645C5">
            <w:pPr>
              <w:pStyle w:val="Caption"/>
              <w:keepNext/>
              <w:jc w:val="center"/>
            </w:pPr>
            <w:r>
              <w:t xml:space="preserve">Table </w:t>
            </w:r>
            <w:fldSimple w:instr=" SEQ Table \* ARABIC ">
              <w:r>
                <w:rPr>
                  <w:noProof/>
                </w:rPr>
                <w:t>2</w:t>
              </w:r>
            </w:fldSimple>
            <w:r>
              <w:t>: Data Speed</w:t>
            </w:r>
          </w:p>
        </w:tc>
      </w:tr>
    </w:tbl>
    <w:p w:rsidR="0064540C" w:rsidRDefault="00FE6689" w:rsidP="0064540C">
      <w:pPr>
        <w:pStyle w:val="Heading2"/>
      </w:pPr>
      <w:r>
        <w:t>Future</w:t>
      </w:r>
      <w:r w:rsidR="0064540C">
        <w:t xml:space="preserve"> Work</w:t>
      </w:r>
    </w:p>
    <w:p w:rsidR="0064540C" w:rsidRPr="0064540C" w:rsidRDefault="0064540C" w:rsidP="0064540C">
      <w:r>
        <w:lastRenderedPageBreak/>
        <w:t xml:space="preserve">&lt;Talk about what would be needed of a board to implement the </w:t>
      </w:r>
      <w:r w:rsidR="00874CE1">
        <w:t>Taylor</w:t>
      </w:r>
      <w:r>
        <w:t xml:space="preserve"> series, better IO system to solve problems like robotic motion or pattern recognition&gt;</w:t>
      </w:r>
    </w:p>
    <w:p w:rsidR="00A271E5" w:rsidRDefault="0064540C" w:rsidP="0064540C">
      <w:pPr>
        <w:pStyle w:val="Heading2"/>
      </w:pPr>
      <w:r>
        <w:t>Conclusion</w:t>
      </w:r>
    </w:p>
    <w:p w:rsidR="0064540C" w:rsidRPr="0064540C" w:rsidRDefault="0064540C" w:rsidP="0064540C">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271E5"/>
    <w:rsid w:val="000302AD"/>
    <w:rsid w:val="00031D58"/>
    <w:rsid w:val="000323A6"/>
    <w:rsid w:val="000774AA"/>
    <w:rsid w:val="000A6CFE"/>
    <w:rsid w:val="000A7F34"/>
    <w:rsid w:val="000B7632"/>
    <w:rsid w:val="0011373A"/>
    <w:rsid w:val="00124E91"/>
    <w:rsid w:val="00136835"/>
    <w:rsid w:val="001564D6"/>
    <w:rsid w:val="001645C5"/>
    <w:rsid w:val="001814AF"/>
    <w:rsid w:val="00191EC8"/>
    <w:rsid w:val="001D4EAC"/>
    <w:rsid w:val="001D552F"/>
    <w:rsid w:val="001F4CA5"/>
    <w:rsid w:val="002356F4"/>
    <w:rsid w:val="0026203A"/>
    <w:rsid w:val="002811BD"/>
    <w:rsid w:val="002B3FD7"/>
    <w:rsid w:val="002C1C66"/>
    <w:rsid w:val="002E7501"/>
    <w:rsid w:val="002F733F"/>
    <w:rsid w:val="00321629"/>
    <w:rsid w:val="00345535"/>
    <w:rsid w:val="00352420"/>
    <w:rsid w:val="00380B4F"/>
    <w:rsid w:val="003B74FB"/>
    <w:rsid w:val="003F20A3"/>
    <w:rsid w:val="0045051B"/>
    <w:rsid w:val="0045321C"/>
    <w:rsid w:val="00471074"/>
    <w:rsid w:val="004B1A36"/>
    <w:rsid w:val="00581E61"/>
    <w:rsid w:val="005C2086"/>
    <w:rsid w:val="00605330"/>
    <w:rsid w:val="0064540C"/>
    <w:rsid w:val="006F389F"/>
    <w:rsid w:val="007805A1"/>
    <w:rsid w:val="007A749D"/>
    <w:rsid w:val="00824758"/>
    <w:rsid w:val="00874511"/>
    <w:rsid w:val="00874CE1"/>
    <w:rsid w:val="00896273"/>
    <w:rsid w:val="008D0BE4"/>
    <w:rsid w:val="00911025"/>
    <w:rsid w:val="00917174"/>
    <w:rsid w:val="009979A9"/>
    <w:rsid w:val="009D0CCF"/>
    <w:rsid w:val="00A271E5"/>
    <w:rsid w:val="00A31155"/>
    <w:rsid w:val="00A43FAF"/>
    <w:rsid w:val="00A6293D"/>
    <w:rsid w:val="00A83545"/>
    <w:rsid w:val="00BF13AD"/>
    <w:rsid w:val="00C67096"/>
    <w:rsid w:val="00D34D5F"/>
    <w:rsid w:val="00D85A58"/>
    <w:rsid w:val="00DB25E4"/>
    <w:rsid w:val="00DC1316"/>
    <w:rsid w:val="00DF5A50"/>
    <w:rsid w:val="00E5146E"/>
    <w:rsid w:val="00E740FF"/>
    <w:rsid w:val="00E93E26"/>
    <w:rsid w:val="00EB1094"/>
    <w:rsid w:val="00F00CE5"/>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59A4E-F40B-46FD-9CDC-04249B91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Karantza</cp:lastModifiedBy>
  <cp:revision>19</cp:revision>
  <dcterms:created xsi:type="dcterms:W3CDTF">2009-11-07T19:53:00Z</dcterms:created>
  <dcterms:modified xsi:type="dcterms:W3CDTF">2009-11-09T03:52:00Z</dcterms:modified>
</cp:coreProperties>
</file>